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CDB7A" w14:textId="7C52315B" w:rsidR="00541171" w:rsidRPr="006A2AB8" w:rsidRDefault="00541171" w:rsidP="004635E2">
      <w:pPr>
        <w:shd w:val="clear" w:color="auto" w:fill="FFFFFF"/>
        <w:spacing w:after="0" w:line="240" w:lineRule="auto"/>
        <w:jc w:val="both"/>
        <w:rPr>
          <w:rFonts w:ascii="Times New Roman" w:eastAsia="Times New Roman" w:hAnsi="Times New Roman" w:cs="Times New Roman"/>
          <w:sz w:val="24"/>
          <w:szCs w:val="24"/>
        </w:rPr>
      </w:pPr>
      <w:r w:rsidRPr="00A24764">
        <w:rPr>
          <w:rFonts w:ascii="Times New Roman" w:eastAsia="Times New Roman" w:hAnsi="Times New Roman" w:cs="Times New Roman"/>
          <w:b/>
          <w:bCs/>
          <w:color w:val="212121"/>
          <w:sz w:val="24"/>
          <w:szCs w:val="24"/>
          <w:shd w:val="clear" w:color="auto" w:fill="FFFFFF"/>
        </w:rPr>
        <w:t>Title</w:t>
      </w:r>
      <w:r w:rsidRPr="00A24764">
        <w:rPr>
          <w:rFonts w:ascii="Times New Roman" w:eastAsia="Times New Roman" w:hAnsi="Times New Roman" w:cs="Times New Roman"/>
          <w:color w:val="212121"/>
          <w:sz w:val="24"/>
          <w:szCs w:val="24"/>
          <w:shd w:val="clear" w:color="auto" w:fill="FFFFFF"/>
        </w:rPr>
        <w:t>: Characterizing data quality through a multi-center analysis of the Veterinary Committee on Trauma (</w:t>
      </w:r>
      <w:proofErr w:type="spellStart"/>
      <w:r w:rsidRPr="00A24764">
        <w:rPr>
          <w:rFonts w:ascii="Times New Roman" w:eastAsia="Times New Roman" w:hAnsi="Times New Roman" w:cs="Times New Roman"/>
          <w:color w:val="212121"/>
          <w:sz w:val="24"/>
          <w:szCs w:val="24"/>
          <w:shd w:val="clear" w:color="auto" w:fill="FFFFFF"/>
        </w:rPr>
        <w:t>VetCOT</w:t>
      </w:r>
      <w:proofErr w:type="spellEnd"/>
      <w:r w:rsidRPr="00A24764">
        <w:rPr>
          <w:rFonts w:ascii="Times New Roman" w:eastAsia="Times New Roman" w:hAnsi="Times New Roman" w:cs="Times New Roman"/>
          <w:color w:val="212121"/>
          <w:sz w:val="24"/>
          <w:szCs w:val="24"/>
          <w:shd w:val="clear" w:color="auto" w:fill="FFFFFF"/>
        </w:rPr>
        <w:t>) trauma registry</w:t>
      </w:r>
    </w:p>
    <w:p w14:paraId="3CB0DE02" w14:textId="7D6571F9" w:rsidR="007939A5" w:rsidRPr="000C2907" w:rsidRDefault="00541171" w:rsidP="004635E2">
      <w:pPr>
        <w:shd w:val="clear" w:color="auto" w:fill="FFFFFF"/>
        <w:spacing w:after="0" w:line="240" w:lineRule="auto"/>
        <w:jc w:val="both"/>
        <w:rPr>
          <w:rFonts w:ascii="Times New Roman" w:eastAsia="Times New Roman" w:hAnsi="Times New Roman" w:cs="Times New Roman"/>
          <w:sz w:val="24"/>
          <w:szCs w:val="24"/>
        </w:rPr>
      </w:pPr>
      <w:r w:rsidRPr="00FD3BEE">
        <w:rPr>
          <w:rFonts w:ascii="Times New Roman" w:eastAsia="Times New Roman" w:hAnsi="Times New Roman" w:cs="Times New Roman"/>
          <w:sz w:val="24"/>
          <w:szCs w:val="24"/>
          <w:shd w:val="clear" w:color="auto" w:fill="FFFFFF"/>
        </w:rPr>
        <w:t> </w:t>
      </w:r>
    </w:p>
    <w:p w14:paraId="09111DCB" w14:textId="2F428DCD" w:rsidR="006A2AB8" w:rsidRPr="006A2AB8" w:rsidRDefault="007939A5" w:rsidP="004635E2">
      <w:pPr>
        <w:spacing w:after="0" w:line="240" w:lineRule="auto"/>
        <w:jc w:val="both"/>
        <w:rPr>
          <w:rFonts w:ascii="Times New Roman" w:eastAsia="Times New Roman" w:hAnsi="Times New Roman" w:cs="Times New Roman"/>
          <w:sz w:val="24"/>
          <w:szCs w:val="24"/>
        </w:rPr>
      </w:pPr>
      <w:r w:rsidRPr="00A24764">
        <w:rPr>
          <w:rFonts w:ascii="Times New Roman" w:eastAsia="Times New Roman" w:hAnsi="Times New Roman" w:cs="Times New Roman"/>
          <w:b/>
          <w:bCs/>
          <w:color w:val="212121"/>
          <w:sz w:val="24"/>
          <w:szCs w:val="24"/>
          <w:shd w:val="clear" w:color="auto" w:fill="FFFFFF"/>
        </w:rPr>
        <w:t>Justific</w:t>
      </w:r>
      <w:r w:rsidR="0070143F">
        <w:rPr>
          <w:rFonts w:ascii="Times New Roman" w:eastAsia="Times New Roman" w:hAnsi="Times New Roman" w:cs="Times New Roman"/>
          <w:b/>
          <w:bCs/>
          <w:color w:val="212121"/>
          <w:sz w:val="24"/>
          <w:szCs w:val="24"/>
          <w:shd w:val="clear" w:color="auto" w:fill="FFFFFF"/>
        </w:rPr>
        <w:t>a</w:t>
      </w:r>
      <w:r w:rsidRPr="00A24764">
        <w:rPr>
          <w:rFonts w:ascii="Times New Roman" w:eastAsia="Times New Roman" w:hAnsi="Times New Roman" w:cs="Times New Roman"/>
          <w:b/>
          <w:bCs/>
          <w:color w:val="212121"/>
          <w:sz w:val="24"/>
          <w:szCs w:val="24"/>
          <w:shd w:val="clear" w:color="auto" w:fill="FFFFFF"/>
        </w:rPr>
        <w:t>tion, Sign</w:t>
      </w:r>
      <w:r w:rsidR="0070143F">
        <w:rPr>
          <w:rFonts w:ascii="Times New Roman" w:eastAsia="Times New Roman" w:hAnsi="Times New Roman" w:cs="Times New Roman"/>
          <w:b/>
          <w:bCs/>
          <w:color w:val="212121"/>
          <w:sz w:val="24"/>
          <w:szCs w:val="24"/>
          <w:shd w:val="clear" w:color="auto" w:fill="FFFFFF"/>
        </w:rPr>
        <w:t>i</w:t>
      </w:r>
      <w:r w:rsidRPr="00A24764">
        <w:rPr>
          <w:rFonts w:ascii="Times New Roman" w:eastAsia="Times New Roman" w:hAnsi="Times New Roman" w:cs="Times New Roman"/>
          <w:b/>
          <w:bCs/>
          <w:color w:val="212121"/>
          <w:sz w:val="24"/>
          <w:szCs w:val="24"/>
          <w:shd w:val="clear" w:color="auto" w:fill="FFFFFF"/>
        </w:rPr>
        <w:t>ficance, and Literature Review</w:t>
      </w:r>
      <w:r w:rsidR="006A2AB8">
        <w:rPr>
          <w:rFonts w:ascii="Times New Roman" w:eastAsia="Times New Roman" w:hAnsi="Times New Roman" w:cs="Times New Roman"/>
          <w:b/>
          <w:bCs/>
          <w:color w:val="212121"/>
          <w:sz w:val="24"/>
          <w:szCs w:val="24"/>
          <w:shd w:val="clear" w:color="auto" w:fill="FFFFFF"/>
        </w:rPr>
        <w:t xml:space="preserve"> </w:t>
      </w:r>
      <w:r w:rsidR="006A2AB8">
        <w:rPr>
          <w:rFonts w:ascii="Times New Roman" w:eastAsia="Times New Roman" w:hAnsi="Times New Roman" w:cs="Times New Roman"/>
          <w:bCs/>
          <w:color w:val="212121"/>
          <w:sz w:val="24"/>
          <w:szCs w:val="24"/>
          <w:shd w:val="clear" w:color="auto" w:fill="FFFFFF"/>
        </w:rPr>
        <w:t>(</w:t>
      </w:r>
      <w:r w:rsidR="006A2AB8" w:rsidRPr="00A24764">
        <w:rPr>
          <w:rFonts w:ascii="Times New Roman" w:eastAsia="Times New Roman" w:hAnsi="Times New Roman" w:cs="Times New Roman"/>
          <w:color w:val="0070C0"/>
          <w:sz w:val="24"/>
          <w:szCs w:val="24"/>
        </w:rPr>
        <w:t>Please include relevancy to the field of veterinary trauma, pet owners and veterinarians. Literature review should summarize current research in the area, including the investigator's contributions</w:t>
      </w:r>
      <w:r w:rsidR="006A2AB8">
        <w:rPr>
          <w:rFonts w:ascii="Times New Roman" w:eastAsia="Times New Roman" w:hAnsi="Times New Roman" w:cs="Times New Roman"/>
          <w:sz w:val="24"/>
          <w:szCs w:val="24"/>
        </w:rPr>
        <w:t>)</w:t>
      </w:r>
      <w:r w:rsidR="006A2AB8" w:rsidRPr="006A2AB8">
        <w:rPr>
          <w:rFonts w:ascii="Times New Roman" w:eastAsia="Times New Roman" w:hAnsi="Times New Roman" w:cs="Times New Roman"/>
          <w:sz w:val="24"/>
          <w:szCs w:val="24"/>
        </w:rPr>
        <w:t xml:space="preserve">. </w:t>
      </w:r>
    </w:p>
    <w:p w14:paraId="77A748F5" w14:textId="4FFB16FD" w:rsidR="009E7206" w:rsidRDefault="009E7206" w:rsidP="004635E2">
      <w:pPr>
        <w:shd w:val="clear" w:color="auto" w:fill="FFFFFF"/>
        <w:spacing w:after="0" w:line="240" w:lineRule="auto"/>
        <w:jc w:val="both"/>
        <w:rPr>
          <w:rFonts w:ascii="Times New Roman" w:eastAsia="Times New Roman" w:hAnsi="Times New Roman" w:cs="Times New Roman"/>
          <w:bCs/>
          <w:color w:val="212121"/>
          <w:sz w:val="24"/>
          <w:szCs w:val="24"/>
          <w:shd w:val="clear" w:color="auto" w:fill="FFFFFF"/>
        </w:rPr>
      </w:pPr>
    </w:p>
    <w:p w14:paraId="0684D381" w14:textId="276139D5" w:rsidR="009E7206" w:rsidRPr="009E7206" w:rsidRDefault="009E7206" w:rsidP="004635E2">
      <w:pPr>
        <w:shd w:val="clear" w:color="auto" w:fill="FFFFFF"/>
        <w:spacing w:after="0" w:line="240" w:lineRule="auto"/>
        <w:jc w:val="both"/>
        <w:rPr>
          <w:rFonts w:ascii="Times New Roman" w:eastAsia="Times New Roman" w:hAnsi="Times New Roman" w:cs="Times New Roman"/>
          <w:bCs/>
          <w:color w:val="212121"/>
          <w:sz w:val="24"/>
          <w:szCs w:val="24"/>
          <w:shd w:val="clear" w:color="auto" w:fill="FFFFFF"/>
        </w:rPr>
      </w:pPr>
      <w:r w:rsidRPr="009E7206">
        <w:rPr>
          <w:rFonts w:ascii="Times New Roman" w:eastAsia="Times New Roman" w:hAnsi="Times New Roman" w:cs="Times New Roman"/>
          <w:bCs/>
          <w:color w:val="212121"/>
          <w:sz w:val="24"/>
          <w:szCs w:val="24"/>
          <w:shd w:val="clear" w:color="auto" w:fill="FFFFFF"/>
        </w:rPr>
        <w:t xml:space="preserve">Trauma accounts for approximately 10-15% of cases presenting to </w:t>
      </w:r>
      <w:r w:rsidR="00E10DF3">
        <w:rPr>
          <w:rFonts w:ascii="Times New Roman" w:eastAsia="Times New Roman" w:hAnsi="Times New Roman" w:cs="Times New Roman"/>
          <w:bCs/>
          <w:color w:val="212121"/>
          <w:sz w:val="24"/>
          <w:szCs w:val="24"/>
          <w:shd w:val="clear" w:color="auto" w:fill="FFFFFF"/>
        </w:rPr>
        <w:t>veterinary</w:t>
      </w:r>
      <w:r w:rsidRPr="009E7206">
        <w:rPr>
          <w:rFonts w:ascii="Times New Roman" w:eastAsia="Times New Roman" w:hAnsi="Times New Roman" w:cs="Times New Roman"/>
          <w:bCs/>
          <w:color w:val="212121"/>
          <w:sz w:val="24"/>
          <w:szCs w:val="24"/>
          <w:shd w:val="clear" w:color="auto" w:fill="FFFFFF"/>
        </w:rPr>
        <w:t xml:space="preserve"> hospitals and is the second leading cause of death in canine patients (</w:t>
      </w:r>
      <w:proofErr w:type="spellStart"/>
      <w:r w:rsidRPr="009E7206">
        <w:rPr>
          <w:rFonts w:ascii="Times New Roman" w:eastAsia="Times New Roman" w:hAnsi="Times New Roman" w:cs="Times New Roman"/>
          <w:bCs/>
          <w:color w:val="212121"/>
          <w:sz w:val="24"/>
          <w:szCs w:val="24"/>
          <w:shd w:val="clear" w:color="auto" w:fill="FFFFFF"/>
        </w:rPr>
        <w:t>Kolata</w:t>
      </w:r>
      <w:proofErr w:type="spellEnd"/>
      <w:r w:rsidRPr="009E7206">
        <w:rPr>
          <w:rFonts w:ascii="Times New Roman" w:eastAsia="Times New Roman" w:hAnsi="Times New Roman" w:cs="Times New Roman"/>
          <w:bCs/>
          <w:color w:val="212121"/>
          <w:sz w:val="24"/>
          <w:szCs w:val="24"/>
          <w:shd w:val="clear" w:color="auto" w:fill="FFFFFF"/>
        </w:rPr>
        <w:t xml:space="preserve"> 1</w:t>
      </w:r>
      <w:r w:rsidR="00195C64">
        <w:rPr>
          <w:rFonts w:ascii="Times New Roman" w:eastAsia="Times New Roman" w:hAnsi="Times New Roman" w:cs="Times New Roman"/>
          <w:bCs/>
          <w:color w:val="212121"/>
          <w:sz w:val="24"/>
          <w:szCs w:val="24"/>
          <w:shd w:val="clear" w:color="auto" w:fill="FFFFFF"/>
        </w:rPr>
        <w:t xml:space="preserve">974, Hayes 2010, Fleming 2011). </w:t>
      </w:r>
      <w:r w:rsidR="00E10DF3">
        <w:rPr>
          <w:rFonts w:ascii="Times New Roman" w:eastAsia="Times New Roman" w:hAnsi="Times New Roman" w:cs="Times New Roman"/>
          <w:bCs/>
          <w:color w:val="212121"/>
          <w:sz w:val="24"/>
          <w:szCs w:val="24"/>
          <w:shd w:val="clear" w:color="auto" w:fill="FFFFFF"/>
        </w:rPr>
        <w:t>T</w:t>
      </w:r>
      <w:r w:rsidRPr="009E7206">
        <w:rPr>
          <w:rFonts w:ascii="Times New Roman" w:eastAsia="Times New Roman" w:hAnsi="Times New Roman" w:cs="Times New Roman"/>
          <w:bCs/>
          <w:color w:val="212121"/>
          <w:sz w:val="24"/>
          <w:szCs w:val="24"/>
          <w:shd w:val="clear" w:color="auto" w:fill="FFFFFF"/>
        </w:rPr>
        <w:t xml:space="preserve">rauma injury patterns and </w:t>
      </w:r>
      <w:r w:rsidR="00E10DF3">
        <w:rPr>
          <w:rFonts w:ascii="Times New Roman" w:eastAsia="Times New Roman" w:hAnsi="Times New Roman" w:cs="Times New Roman"/>
          <w:bCs/>
          <w:color w:val="212121"/>
          <w:sz w:val="24"/>
          <w:szCs w:val="24"/>
          <w:shd w:val="clear" w:color="auto" w:fill="FFFFFF"/>
        </w:rPr>
        <w:t xml:space="preserve">associated </w:t>
      </w:r>
      <w:r w:rsidRPr="009E7206">
        <w:rPr>
          <w:rFonts w:ascii="Times New Roman" w:eastAsia="Times New Roman" w:hAnsi="Times New Roman" w:cs="Times New Roman"/>
          <w:bCs/>
          <w:color w:val="212121"/>
          <w:sz w:val="24"/>
          <w:szCs w:val="24"/>
          <w:shd w:val="clear" w:color="auto" w:fill="FFFFFF"/>
        </w:rPr>
        <w:t>epidemiology</w:t>
      </w:r>
      <w:r w:rsidR="00E10DF3">
        <w:rPr>
          <w:rFonts w:ascii="Times New Roman" w:eastAsia="Times New Roman" w:hAnsi="Times New Roman" w:cs="Times New Roman"/>
          <w:bCs/>
          <w:color w:val="212121"/>
          <w:sz w:val="24"/>
          <w:szCs w:val="24"/>
          <w:shd w:val="clear" w:color="auto" w:fill="FFFFFF"/>
        </w:rPr>
        <w:t xml:space="preserve"> have been reported in several </w:t>
      </w:r>
      <w:r w:rsidRPr="009E7206">
        <w:rPr>
          <w:rFonts w:ascii="Times New Roman" w:eastAsia="Times New Roman" w:hAnsi="Times New Roman" w:cs="Times New Roman"/>
          <w:bCs/>
          <w:color w:val="212121"/>
          <w:sz w:val="24"/>
          <w:szCs w:val="24"/>
          <w:shd w:val="clear" w:color="auto" w:fill="FFFFFF"/>
        </w:rPr>
        <w:t>retrospective single-center studies (</w:t>
      </w:r>
      <w:proofErr w:type="spellStart"/>
      <w:r w:rsidRPr="009E7206">
        <w:rPr>
          <w:rFonts w:ascii="Times New Roman" w:eastAsia="Times New Roman" w:hAnsi="Times New Roman" w:cs="Times New Roman"/>
          <w:bCs/>
          <w:color w:val="212121"/>
          <w:sz w:val="24"/>
          <w:szCs w:val="24"/>
          <w:shd w:val="clear" w:color="auto" w:fill="FFFFFF"/>
        </w:rPr>
        <w:t>Friedenberg</w:t>
      </w:r>
      <w:proofErr w:type="spellEnd"/>
      <w:r w:rsidRPr="009E7206">
        <w:rPr>
          <w:rFonts w:ascii="Times New Roman" w:eastAsia="Times New Roman" w:hAnsi="Times New Roman" w:cs="Times New Roman"/>
          <w:bCs/>
          <w:color w:val="212121"/>
          <w:sz w:val="24"/>
          <w:szCs w:val="24"/>
          <w:shd w:val="clear" w:color="auto" w:fill="FFFFFF"/>
        </w:rPr>
        <w:t xml:space="preserve"> 2012, Simpson 2009, Steinmetz 2013, Streeter 2009) </w:t>
      </w:r>
      <w:r w:rsidR="00E10DF3">
        <w:rPr>
          <w:rFonts w:ascii="Times New Roman" w:eastAsia="Times New Roman" w:hAnsi="Times New Roman" w:cs="Times New Roman"/>
          <w:bCs/>
          <w:color w:val="212121"/>
          <w:sz w:val="24"/>
          <w:szCs w:val="24"/>
          <w:shd w:val="clear" w:color="auto" w:fill="FFFFFF"/>
        </w:rPr>
        <w:t>as well as</w:t>
      </w:r>
      <w:r w:rsidRPr="009E7206">
        <w:rPr>
          <w:rFonts w:ascii="Times New Roman" w:eastAsia="Times New Roman" w:hAnsi="Times New Roman" w:cs="Times New Roman"/>
          <w:bCs/>
          <w:color w:val="212121"/>
          <w:sz w:val="24"/>
          <w:szCs w:val="24"/>
          <w:shd w:val="clear" w:color="auto" w:fill="FFFFFF"/>
        </w:rPr>
        <w:t xml:space="preserve"> one prospective multi-center study (Hall 2014, JAVMA).</w:t>
      </w:r>
      <w:r w:rsidR="00195C64">
        <w:rPr>
          <w:rFonts w:ascii="Times New Roman" w:eastAsia="Times New Roman" w:hAnsi="Times New Roman" w:cs="Times New Roman"/>
          <w:bCs/>
          <w:color w:val="212121"/>
          <w:sz w:val="24"/>
          <w:szCs w:val="24"/>
          <w:shd w:val="clear" w:color="auto" w:fill="FFFFFF"/>
        </w:rPr>
        <w:t xml:space="preserve"> </w:t>
      </w:r>
      <w:r w:rsidR="008D7206">
        <w:rPr>
          <w:rFonts w:ascii="Times New Roman" w:eastAsia="Times New Roman" w:hAnsi="Times New Roman" w:cs="Times New Roman"/>
          <w:bCs/>
          <w:color w:val="212121"/>
          <w:sz w:val="24"/>
          <w:szCs w:val="24"/>
          <w:shd w:val="clear" w:color="auto" w:fill="FFFFFF"/>
        </w:rPr>
        <w:t>Data is even more limited when considering prospective randomized placebo-controlled intervention studies</w:t>
      </w:r>
      <w:r w:rsidR="008D7206" w:rsidRPr="009E7206">
        <w:rPr>
          <w:rFonts w:ascii="Times New Roman" w:eastAsia="Times New Roman" w:hAnsi="Times New Roman" w:cs="Times New Roman"/>
          <w:bCs/>
          <w:color w:val="212121"/>
          <w:sz w:val="24"/>
          <w:szCs w:val="24"/>
          <w:shd w:val="clear" w:color="auto" w:fill="FFFFFF"/>
        </w:rPr>
        <w:t xml:space="preserve"> in </w:t>
      </w:r>
      <w:r w:rsidR="008D7206">
        <w:rPr>
          <w:rFonts w:ascii="Times New Roman" w:eastAsia="Times New Roman" w:hAnsi="Times New Roman" w:cs="Times New Roman"/>
          <w:bCs/>
          <w:color w:val="212121"/>
          <w:sz w:val="24"/>
          <w:szCs w:val="24"/>
          <w:shd w:val="clear" w:color="auto" w:fill="FFFFFF"/>
        </w:rPr>
        <w:t xml:space="preserve">veterinary </w:t>
      </w:r>
      <w:r w:rsidR="008D7206" w:rsidRPr="009E7206">
        <w:rPr>
          <w:rFonts w:ascii="Times New Roman" w:eastAsia="Times New Roman" w:hAnsi="Times New Roman" w:cs="Times New Roman"/>
          <w:bCs/>
          <w:color w:val="212121"/>
          <w:sz w:val="24"/>
          <w:szCs w:val="24"/>
          <w:shd w:val="clear" w:color="auto" w:fill="FFFFFF"/>
        </w:rPr>
        <w:t>trauma patients (Anderson, 2008)</w:t>
      </w:r>
      <w:r w:rsidR="008D7206">
        <w:rPr>
          <w:rFonts w:ascii="Times New Roman" w:eastAsia="Times New Roman" w:hAnsi="Times New Roman" w:cs="Times New Roman"/>
          <w:bCs/>
          <w:color w:val="212121"/>
          <w:sz w:val="24"/>
          <w:szCs w:val="24"/>
          <w:shd w:val="clear" w:color="auto" w:fill="FFFFFF"/>
        </w:rPr>
        <w:t xml:space="preserve">. </w:t>
      </w:r>
      <w:r w:rsidRPr="009E7206">
        <w:rPr>
          <w:rFonts w:ascii="Times New Roman" w:eastAsia="Times New Roman" w:hAnsi="Times New Roman" w:cs="Times New Roman"/>
          <w:bCs/>
          <w:color w:val="212121"/>
          <w:sz w:val="24"/>
          <w:szCs w:val="24"/>
          <w:shd w:val="clear" w:color="auto" w:fill="FFFFFF"/>
        </w:rPr>
        <w:t>The utilization of naturally-occurring canine trauma</w:t>
      </w:r>
      <w:r w:rsidR="00315BB0">
        <w:rPr>
          <w:rFonts w:ascii="Times New Roman" w:eastAsia="Times New Roman" w:hAnsi="Times New Roman" w:cs="Times New Roman"/>
          <w:bCs/>
          <w:color w:val="212121"/>
          <w:sz w:val="24"/>
          <w:szCs w:val="24"/>
          <w:shd w:val="clear" w:color="auto" w:fill="FFFFFF"/>
        </w:rPr>
        <w:t xml:space="preserve"> </w:t>
      </w:r>
      <w:r w:rsidRPr="009E7206">
        <w:rPr>
          <w:rFonts w:ascii="Times New Roman" w:eastAsia="Times New Roman" w:hAnsi="Times New Roman" w:cs="Times New Roman"/>
          <w:bCs/>
          <w:color w:val="212121"/>
          <w:sz w:val="24"/>
          <w:szCs w:val="24"/>
          <w:shd w:val="clear" w:color="auto" w:fill="FFFFFF"/>
        </w:rPr>
        <w:t>as a translational model to improve both veterinary and human patient care has been proposed by multiple authors (Hall 2014, Shock; Simpson 2009).</w:t>
      </w:r>
      <w:r w:rsidR="00195C64">
        <w:rPr>
          <w:rFonts w:ascii="Times New Roman" w:eastAsia="Times New Roman" w:hAnsi="Times New Roman" w:cs="Times New Roman"/>
          <w:bCs/>
          <w:color w:val="212121"/>
          <w:sz w:val="24"/>
          <w:szCs w:val="24"/>
          <w:shd w:val="clear" w:color="auto" w:fill="FFFFFF"/>
        </w:rPr>
        <w:t xml:space="preserve"> </w:t>
      </w:r>
      <w:r w:rsidRPr="009E7206">
        <w:rPr>
          <w:rFonts w:ascii="Times New Roman" w:eastAsia="Times New Roman" w:hAnsi="Times New Roman" w:cs="Times New Roman"/>
          <w:bCs/>
          <w:color w:val="212121"/>
          <w:sz w:val="24"/>
          <w:szCs w:val="24"/>
          <w:shd w:val="clear" w:color="auto" w:fill="FFFFFF"/>
        </w:rPr>
        <w:t xml:space="preserve">Given the high incidence </w:t>
      </w:r>
      <w:r w:rsidR="008D7206">
        <w:rPr>
          <w:rFonts w:ascii="Times New Roman" w:eastAsia="Times New Roman" w:hAnsi="Times New Roman" w:cs="Times New Roman"/>
          <w:bCs/>
          <w:color w:val="212121"/>
          <w:sz w:val="24"/>
          <w:szCs w:val="24"/>
          <w:shd w:val="clear" w:color="auto" w:fill="FFFFFF"/>
        </w:rPr>
        <w:t>of naturally-occurring trauma</w:t>
      </w:r>
      <w:r w:rsidRPr="009E7206">
        <w:rPr>
          <w:rFonts w:ascii="Times New Roman" w:eastAsia="Times New Roman" w:hAnsi="Times New Roman" w:cs="Times New Roman"/>
          <w:bCs/>
          <w:color w:val="212121"/>
          <w:sz w:val="24"/>
          <w:szCs w:val="24"/>
          <w:shd w:val="clear" w:color="auto" w:fill="FFFFFF"/>
        </w:rPr>
        <w:t xml:space="preserve"> </w:t>
      </w:r>
      <w:r w:rsidR="008D7206">
        <w:rPr>
          <w:rFonts w:ascii="Times New Roman" w:eastAsia="Times New Roman" w:hAnsi="Times New Roman" w:cs="Times New Roman"/>
          <w:bCs/>
          <w:color w:val="212121"/>
          <w:sz w:val="24"/>
          <w:szCs w:val="24"/>
          <w:shd w:val="clear" w:color="auto" w:fill="FFFFFF"/>
        </w:rPr>
        <w:t>within the</w:t>
      </w:r>
      <w:r w:rsidRPr="009E7206">
        <w:rPr>
          <w:rFonts w:ascii="Times New Roman" w:eastAsia="Times New Roman" w:hAnsi="Times New Roman" w:cs="Times New Roman"/>
          <w:bCs/>
          <w:color w:val="212121"/>
          <w:sz w:val="24"/>
          <w:szCs w:val="24"/>
          <w:shd w:val="clear" w:color="auto" w:fill="FFFFFF"/>
        </w:rPr>
        <w:t xml:space="preserve"> veterinary population, the limited interventional literature available, and the possibility </w:t>
      </w:r>
      <w:r w:rsidR="002D0C05">
        <w:rPr>
          <w:rFonts w:ascii="Times New Roman" w:eastAsia="Times New Roman" w:hAnsi="Times New Roman" w:cs="Times New Roman"/>
          <w:bCs/>
          <w:color w:val="212121"/>
          <w:sz w:val="24"/>
          <w:szCs w:val="24"/>
          <w:shd w:val="clear" w:color="auto" w:fill="FFFFFF"/>
        </w:rPr>
        <w:t xml:space="preserve">for veterinary data </w:t>
      </w:r>
      <w:r w:rsidRPr="009E7206">
        <w:rPr>
          <w:rFonts w:ascii="Times New Roman" w:eastAsia="Times New Roman" w:hAnsi="Times New Roman" w:cs="Times New Roman"/>
          <w:bCs/>
          <w:color w:val="212121"/>
          <w:sz w:val="24"/>
          <w:szCs w:val="24"/>
          <w:shd w:val="clear" w:color="auto" w:fill="FFFFFF"/>
        </w:rPr>
        <w:t>to be utilized as a translational model, development of infrastructure to guide further study of trauma in veterinary patients is prudent.</w:t>
      </w:r>
    </w:p>
    <w:p w14:paraId="351A8C91" w14:textId="5B9DDC44" w:rsidR="00922E02" w:rsidRDefault="009E7206" w:rsidP="004635E2">
      <w:pPr>
        <w:shd w:val="clear" w:color="auto" w:fill="FFFFFF"/>
        <w:spacing w:after="0" w:line="240" w:lineRule="auto"/>
        <w:ind w:firstLine="720"/>
        <w:jc w:val="both"/>
        <w:rPr>
          <w:rFonts w:ascii="Times New Roman" w:eastAsia="Times New Roman" w:hAnsi="Times New Roman" w:cs="Times New Roman"/>
          <w:bCs/>
          <w:color w:val="212121"/>
          <w:sz w:val="24"/>
          <w:szCs w:val="24"/>
          <w:shd w:val="clear" w:color="auto" w:fill="FFFFFF"/>
        </w:rPr>
      </w:pPr>
      <w:r w:rsidRPr="009E7206">
        <w:rPr>
          <w:rFonts w:ascii="Times New Roman" w:eastAsia="Times New Roman" w:hAnsi="Times New Roman" w:cs="Times New Roman"/>
          <w:bCs/>
          <w:color w:val="212121"/>
          <w:sz w:val="24"/>
          <w:szCs w:val="24"/>
          <w:shd w:val="clear" w:color="auto" w:fill="FFFFFF"/>
        </w:rPr>
        <w:t>The Veterinary Committee on Trauma (</w:t>
      </w:r>
      <w:proofErr w:type="spellStart"/>
      <w:r w:rsidRPr="009E7206">
        <w:rPr>
          <w:rFonts w:ascii="Times New Roman" w:eastAsia="Times New Roman" w:hAnsi="Times New Roman" w:cs="Times New Roman"/>
          <w:bCs/>
          <w:color w:val="212121"/>
          <w:sz w:val="24"/>
          <w:szCs w:val="24"/>
          <w:shd w:val="clear" w:color="auto" w:fill="FFFFFF"/>
        </w:rPr>
        <w:t>VetCOT</w:t>
      </w:r>
      <w:proofErr w:type="spellEnd"/>
      <w:r w:rsidRPr="009E7206">
        <w:rPr>
          <w:rFonts w:ascii="Times New Roman" w:eastAsia="Times New Roman" w:hAnsi="Times New Roman" w:cs="Times New Roman"/>
          <w:bCs/>
          <w:color w:val="212121"/>
          <w:sz w:val="24"/>
          <w:szCs w:val="24"/>
          <w:shd w:val="clear" w:color="auto" w:fill="FFFFFF"/>
        </w:rPr>
        <w:t xml:space="preserve">) was established </w:t>
      </w:r>
      <w:r w:rsidR="00283184">
        <w:rPr>
          <w:rFonts w:ascii="Times New Roman" w:eastAsia="Times New Roman" w:hAnsi="Times New Roman" w:cs="Times New Roman"/>
          <w:bCs/>
          <w:color w:val="212121"/>
          <w:sz w:val="24"/>
          <w:szCs w:val="24"/>
          <w:shd w:val="clear" w:color="auto" w:fill="FFFFFF"/>
        </w:rPr>
        <w:t xml:space="preserve">through the American College of Veterinary Emergency and Critical Care (ACVECC) </w:t>
      </w:r>
      <w:r w:rsidRPr="009E7206">
        <w:rPr>
          <w:rFonts w:ascii="Times New Roman" w:eastAsia="Times New Roman" w:hAnsi="Times New Roman" w:cs="Times New Roman"/>
          <w:bCs/>
          <w:color w:val="212121"/>
          <w:sz w:val="24"/>
          <w:szCs w:val="24"/>
          <w:shd w:val="clear" w:color="auto" w:fill="FFFFFF"/>
        </w:rPr>
        <w:t>with a vision to “create a network of lead hospitals that…will work collaboratively to define high standards of care and disseminate information that improves trauma patient mana</w:t>
      </w:r>
      <w:r w:rsidR="00195C64">
        <w:rPr>
          <w:rFonts w:ascii="Times New Roman" w:eastAsia="Times New Roman" w:hAnsi="Times New Roman" w:cs="Times New Roman"/>
          <w:bCs/>
          <w:color w:val="212121"/>
          <w:sz w:val="24"/>
          <w:szCs w:val="24"/>
          <w:shd w:val="clear" w:color="auto" w:fill="FFFFFF"/>
        </w:rPr>
        <w:t xml:space="preserve">gement efficiency and outcome.” </w:t>
      </w:r>
      <w:r w:rsidRPr="009E7206">
        <w:rPr>
          <w:rFonts w:ascii="Times New Roman" w:eastAsia="Times New Roman" w:hAnsi="Times New Roman" w:cs="Times New Roman"/>
          <w:bCs/>
          <w:color w:val="212121"/>
          <w:sz w:val="24"/>
          <w:szCs w:val="24"/>
          <w:shd w:val="clear" w:color="auto" w:fill="FFFFFF"/>
        </w:rPr>
        <w:t>One priority identified to achieve this goal was the establishment of a trauma registry.</w:t>
      </w:r>
      <w:r w:rsidR="00195C64">
        <w:rPr>
          <w:rFonts w:ascii="Times New Roman" w:eastAsia="Times New Roman" w:hAnsi="Times New Roman" w:cs="Times New Roman"/>
          <w:bCs/>
          <w:color w:val="212121"/>
          <w:sz w:val="24"/>
          <w:szCs w:val="24"/>
          <w:shd w:val="clear" w:color="auto" w:fill="FFFFFF"/>
        </w:rPr>
        <w:t xml:space="preserve"> </w:t>
      </w:r>
      <w:r w:rsidRPr="009E7206">
        <w:rPr>
          <w:rFonts w:ascii="Times New Roman" w:eastAsia="Times New Roman" w:hAnsi="Times New Roman" w:cs="Times New Roman"/>
          <w:bCs/>
          <w:color w:val="212121"/>
          <w:sz w:val="24"/>
          <w:szCs w:val="24"/>
          <w:shd w:val="clear" w:color="auto" w:fill="FFFFFF"/>
        </w:rPr>
        <w:t xml:space="preserve">In 2013, the </w:t>
      </w:r>
      <w:proofErr w:type="spellStart"/>
      <w:r w:rsidRPr="009E7206">
        <w:rPr>
          <w:rFonts w:ascii="Times New Roman" w:eastAsia="Times New Roman" w:hAnsi="Times New Roman" w:cs="Times New Roman"/>
          <w:bCs/>
          <w:color w:val="212121"/>
          <w:sz w:val="24"/>
          <w:szCs w:val="24"/>
          <w:shd w:val="clear" w:color="auto" w:fill="FFFFFF"/>
        </w:rPr>
        <w:t>VetCOT</w:t>
      </w:r>
      <w:proofErr w:type="spellEnd"/>
      <w:r w:rsidRPr="009E7206">
        <w:rPr>
          <w:rFonts w:ascii="Times New Roman" w:eastAsia="Times New Roman" w:hAnsi="Times New Roman" w:cs="Times New Roman"/>
          <w:bCs/>
          <w:color w:val="212121"/>
          <w:sz w:val="24"/>
          <w:szCs w:val="24"/>
          <w:shd w:val="clear" w:color="auto" w:fill="FFFFFF"/>
        </w:rPr>
        <w:t>-Registry Subcommittee (</w:t>
      </w:r>
      <w:proofErr w:type="spellStart"/>
      <w:r w:rsidRPr="009E7206">
        <w:rPr>
          <w:rFonts w:ascii="Times New Roman" w:eastAsia="Times New Roman" w:hAnsi="Times New Roman" w:cs="Times New Roman"/>
          <w:bCs/>
          <w:color w:val="212121"/>
          <w:sz w:val="24"/>
          <w:szCs w:val="24"/>
          <w:shd w:val="clear" w:color="auto" w:fill="FFFFFF"/>
        </w:rPr>
        <w:t>VetCOT</w:t>
      </w:r>
      <w:proofErr w:type="spellEnd"/>
      <w:r w:rsidRPr="009E7206">
        <w:rPr>
          <w:rFonts w:ascii="Times New Roman" w:eastAsia="Times New Roman" w:hAnsi="Times New Roman" w:cs="Times New Roman"/>
          <w:bCs/>
          <w:color w:val="212121"/>
          <w:sz w:val="24"/>
          <w:szCs w:val="24"/>
          <w:shd w:val="clear" w:color="auto" w:fill="FFFFFF"/>
        </w:rPr>
        <w:t xml:space="preserve">-RS) was formed and recommended the use of </w:t>
      </w:r>
      <w:proofErr w:type="spellStart"/>
      <w:r w:rsidRPr="009E7206">
        <w:rPr>
          <w:rFonts w:ascii="Times New Roman" w:eastAsia="Times New Roman" w:hAnsi="Times New Roman" w:cs="Times New Roman"/>
          <w:bCs/>
          <w:color w:val="212121"/>
          <w:sz w:val="24"/>
          <w:szCs w:val="24"/>
          <w:shd w:val="clear" w:color="auto" w:fill="FFFFFF"/>
        </w:rPr>
        <w:t>REDCap</w:t>
      </w:r>
      <w:proofErr w:type="spellEnd"/>
      <w:r w:rsidRPr="009E7206">
        <w:rPr>
          <w:rFonts w:ascii="Times New Roman" w:eastAsia="Times New Roman" w:hAnsi="Times New Roman" w:cs="Times New Roman"/>
          <w:bCs/>
          <w:color w:val="212121"/>
          <w:sz w:val="24"/>
          <w:szCs w:val="24"/>
          <w:shd w:val="clear" w:color="auto" w:fill="FFFFFF"/>
        </w:rPr>
        <w:t xml:space="preserve"> (Harris 2009) to house the multi-center veterinary trauma registry.</w:t>
      </w:r>
      <w:r w:rsidR="00195C64">
        <w:rPr>
          <w:rFonts w:ascii="Times New Roman" w:eastAsia="Times New Roman" w:hAnsi="Times New Roman" w:cs="Times New Roman"/>
          <w:bCs/>
          <w:color w:val="212121"/>
          <w:sz w:val="24"/>
          <w:szCs w:val="24"/>
          <w:shd w:val="clear" w:color="auto" w:fill="FFFFFF"/>
        </w:rPr>
        <w:t xml:space="preserve"> </w:t>
      </w:r>
      <w:r w:rsidR="00BC5E70">
        <w:rPr>
          <w:rFonts w:ascii="Times New Roman" w:eastAsia="Times New Roman" w:hAnsi="Times New Roman" w:cs="Times New Roman"/>
          <w:bCs/>
          <w:color w:val="212121"/>
          <w:sz w:val="24"/>
          <w:szCs w:val="24"/>
          <w:shd w:val="clear" w:color="auto" w:fill="FFFFFF"/>
        </w:rPr>
        <w:t>With over 30,000 trauma cases entered to date,</w:t>
      </w:r>
      <w:r w:rsidRPr="009E7206">
        <w:rPr>
          <w:rFonts w:ascii="Times New Roman" w:eastAsia="Times New Roman" w:hAnsi="Times New Roman" w:cs="Times New Roman"/>
          <w:bCs/>
          <w:color w:val="212121"/>
          <w:sz w:val="24"/>
          <w:szCs w:val="24"/>
          <w:shd w:val="clear" w:color="auto" w:fill="FFFFFF"/>
        </w:rPr>
        <w:t xml:space="preserve"> </w:t>
      </w:r>
      <w:r w:rsidR="00BC5E70">
        <w:rPr>
          <w:rFonts w:ascii="Times New Roman" w:eastAsia="Times New Roman" w:hAnsi="Times New Roman" w:cs="Times New Roman"/>
          <w:bCs/>
          <w:color w:val="212121"/>
          <w:sz w:val="24"/>
          <w:szCs w:val="24"/>
          <w:shd w:val="clear" w:color="auto" w:fill="FFFFFF"/>
        </w:rPr>
        <w:t xml:space="preserve">the </w:t>
      </w:r>
      <w:proofErr w:type="spellStart"/>
      <w:r w:rsidRPr="009E7206">
        <w:rPr>
          <w:rFonts w:ascii="Times New Roman" w:eastAsia="Times New Roman" w:hAnsi="Times New Roman" w:cs="Times New Roman"/>
          <w:bCs/>
          <w:color w:val="212121"/>
          <w:sz w:val="24"/>
          <w:szCs w:val="24"/>
          <w:shd w:val="clear" w:color="auto" w:fill="FFFFFF"/>
        </w:rPr>
        <w:t>VetCOT</w:t>
      </w:r>
      <w:proofErr w:type="spellEnd"/>
      <w:r w:rsidRPr="009E7206">
        <w:rPr>
          <w:rFonts w:ascii="Times New Roman" w:eastAsia="Times New Roman" w:hAnsi="Times New Roman" w:cs="Times New Roman"/>
          <w:bCs/>
          <w:color w:val="212121"/>
          <w:sz w:val="24"/>
          <w:szCs w:val="24"/>
          <w:shd w:val="clear" w:color="auto" w:fill="FFFFFF"/>
        </w:rPr>
        <w:t xml:space="preserve"> trauma registry </w:t>
      </w:r>
      <w:r w:rsidR="00BC5E70">
        <w:rPr>
          <w:rFonts w:ascii="Times New Roman" w:eastAsia="Times New Roman" w:hAnsi="Times New Roman" w:cs="Times New Roman"/>
          <w:bCs/>
          <w:color w:val="212121"/>
          <w:sz w:val="24"/>
          <w:szCs w:val="24"/>
          <w:shd w:val="clear" w:color="auto" w:fill="FFFFFF"/>
        </w:rPr>
        <w:t xml:space="preserve">is </w:t>
      </w:r>
      <w:r w:rsidRPr="009E7206">
        <w:rPr>
          <w:rFonts w:ascii="Times New Roman" w:eastAsia="Times New Roman" w:hAnsi="Times New Roman" w:cs="Times New Roman"/>
          <w:bCs/>
          <w:color w:val="212121"/>
          <w:sz w:val="24"/>
          <w:szCs w:val="24"/>
          <w:shd w:val="clear" w:color="auto" w:fill="FFFFFF"/>
        </w:rPr>
        <w:t>the largest trauma specific medical database in veterinary medicine. Access to this data serve</w:t>
      </w:r>
      <w:r w:rsidR="00AF71D9">
        <w:rPr>
          <w:rFonts w:ascii="Times New Roman" w:eastAsia="Times New Roman" w:hAnsi="Times New Roman" w:cs="Times New Roman"/>
          <w:bCs/>
          <w:color w:val="212121"/>
          <w:sz w:val="24"/>
          <w:szCs w:val="24"/>
          <w:shd w:val="clear" w:color="auto" w:fill="FFFFFF"/>
        </w:rPr>
        <w:t>s</w:t>
      </w:r>
      <w:r w:rsidRPr="009E7206">
        <w:rPr>
          <w:rFonts w:ascii="Times New Roman" w:eastAsia="Times New Roman" w:hAnsi="Times New Roman" w:cs="Times New Roman"/>
          <w:bCs/>
          <w:color w:val="212121"/>
          <w:sz w:val="24"/>
          <w:szCs w:val="24"/>
          <w:shd w:val="clear" w:color="auto" w:fill="FFFFFF"/>
        </w:rPr>
        <w:t xml:space="preserve"> multiple purposes and constituents; it contribute</w:t>
      </w:r>
      <w:r w:rsidR="00AF71D9">
        <w:rPr>
          <w:rFonts w:ascii="Times New Roman" w:eastAsia="Times New Roman" w:hAnsi="Times New Roman" w:cs="Times New Roman"/>
          <w:bCs/>
          <w:color w:val="212121"/>
          <w:sz w:val="24"/>
          <w:szCs w:val="24"/>
          <w:shd w:val="clear" w:color="auto" w:fill="FFFFFF"/>
        </w:rPr>
        <w:t>s</w:t>
      </w:r>
      <w:r w:rsidRPr="009E7206">
        <w:rPr>
          <w:rFonts w:ascii="Times New Roman" w:eastAsia="Times New Roman" w:hAnsi="Times New Roman" w:cs="Times New Roman"/>
          <w:bCs/>
          <w:color w:val="212121"/>
          <w:sz w:val="24"/>
          <w:szCs w:val="24"/>
          <w:shd w:val="clear" w:color="auto" w:fill="FFFFFF"/>
        </w:rPr>
        <w:t xml:space="preserve"> to individual hospital and system quality improvement, identif</w:t>
      </w:r>
      <w:r w:rsidR="00AF71D9">
        <w:rPr>
          <w:rFonts w:ascii="Times New Roman" w:eastAsia="Times New Roman" w:hAnsi="Times New Roman" w:cs="Times New Roman"/>
          <w:bCs/>
          <w:color w:val="212121"/>
          <w:sz w:val="24"/>
          <w:szCs w:val="24"/>
          <w:shd w:val="clear" w:color="auto" w:fill="FFFFFF"/>
        </w:rPr>
        <w:t>ies</w:t>
      </w:r>
      <w:r w:rsidRPr="009E7206">
        <w:rPr>
          <w:rFonts w:ascii="Times New Roman" w:eastAsia="Times New Roman" w:hAnsi="Times New Roman" w:cs="Times New Roman"/>
          <w:bCs/>
          <w:color w:val="212121"/>
          <w:sz w:val="24"/>
          <w:szCs w:val="24"/>
          <w:shd w:val="clear" w:color="auto" w:fill="FFFFFF"/>
        </w:rPr>
        <w:t xml:space="preserve"> and report</w:t>
      </w:r>
      <w:r w:rsidR="00AF71D9">
        <w:rPr>
          <w:rFonts w:ascii="Times New Roman" w:eastAsia="Times New Roman" w:hAnsi="Times New Roman" w:cs="Times New Roman"/>
          <w:bCs/>
          <w:color w:val="212121"/>
          <w:sz w:val="24"/>
          <w:szCs w:val="24"/>
          <w:shd w:val="clear" w:color="auto" w:fill="FFFFFF"/>
        </w:rPr>
        <w:t>s</w:t>
      </w:r>
      <w:r w:rsidRPr="009E7206">
        <w:rPr>
          <w:rFonts w:ascii="Times New Roman" w:eastAsia="Times New Roman" w:hAnsi="Times New Roman" w:cs="Times New Roman"/>
          <w:bCs/>
          <w:color w:val="212121"/>
          <w:sz w:val="24"/>
          <w:szCs w:val="24"/>
          <w:shd w:val="clear" w:color="auto" w:fill="FFFFFF"/>
        </w:rPr>
        <w:t xml:space="preserve"> trauma patterns, provide</w:t>
      </w:r>
      <w:r w:rsidR="00AF71D9">
        <w:rPr>
          <w:rFonts w:ascii="Times New Roman" w:eastAsia="Times New Roman" w:hAnsi="Times New Roman" w:cs="Times New Roman"/>
          <w:bCs/>
          <w:color w:val="212121"/>
          <w:sz w:val="24"/>
          <w:szCs w:val="24"/>
          <w:shd w:val="clear" w:color="auto" w:fill="FFFFFF"/>
        </w:rPr>
        <w:t>s</w:t>
      </w:r>
      <w:r w:rsidRPr="009E7206">
        <w:rPr>
          <w:rFonts w:ascii="Times New Roman" w:eastAsia="Times New Roman" w:hAnsi="Times New Roman" w:cs="Times New Roman"/>
          <w:bCs/>
          <w:color w:val="212121"/>
          <w:sz w:val="24"/>
          <w:szCs w:val="24"/>
          <w:shd w:val="clear" w:color="auto" w:fill="FFFFFF"/>
        </w:rPr>
        <w:t xml:space="preserve"> data for clinical research design and guide</w:t>
      </w:r>
      <w:r w:rsidR="00AF71D9">
        <w:rPr>
          <w:rFonts w:ascii="Times New Roman" w:eastAsia="Times New Roman" w:hAnsi="Times New Roman" w:cs="Times New Roman"/>
          <w:bCs/>
          <w:color w:val="212121"/>
          <w:sz w:val="24"/>
          <w:szCs w:val="24"/>
          <w:shd w:val="clear" w:color="auto" w:fill="FFFFFF"/>
        </w:rPr>
        <w:t>s</w:t>
      </w:r>
      <w:r w:rsidRPr="009E7206">
        <w:rPr>
          <w:rFonts w:ascii="Times New Roman" w:eastAsia="Times New Roman" w:hAnsi="Times New Roman" w:cs="Times New Roman"/>
          <w:bCs/>
          <w:color w:val="212121"/>
          <w:sz w:val="24"/>
          <w:szCs w:val="24"/>
          <w:shd w:val="clear" w:color="auto" w:fill="FFFFFF"/>
        </w:rPr>
        <w:t xml:space="preserve"> priorities for </w:t>
      </w:r>
      <w:r w:rsidR="00BC5E70">
        <w:rPr>
          <w:rFonts w:ascii="Times New Roman" w:eastAsia="Times New Roman" w:hAnsi="Times New Roman" w:cs="Times New Roman"/>
          <w:bCs/>
          <w:color w:val="212121"/>
          <w:sz w:val="24"/>
          <w:szCs w:val="24"/>
          <w:shd w:val="clear" w:color="auto" w:fill="FFFFFF"/>
        </w:rPr>
        <w:t xml:space="preserve">the </w:t>
      </w:r>
      <w:r w:rsidRPr="009E7206">
        <w:rPr>
          <w:rFonts w:ascii="Times New Roman" w:eastAsia="Times New Roman" w:hAnsi="Times New Roman" w:cs="Times New Roman"/>
          <w:bCs/>
          <w:color w:val="212121"/>
          <w:sz w:val="24"/>
          <w:szCs w:val="24"/>
          <w:shd w:val="clear" w:color="auto" w:fill="FFFFFF"/>
        </w:rPr>
        <w:t xml:space="preserve">creation of educational resources (Lecky 2014, Hlaing 2006, ACS-COT 2015, </w:t>
      </w:r>
      <w:proofErr w:type="spellStart"/>
      <w:r w:rsidRPr="009E7206">
        <w:rPr>
          <w:rFonts w:ascii="Times New Roman" w:eastAsia="Times New Roman" w:hAnsi="Times New Roman" w:cs="Times New Roman"/>
          <w:bCs/>
          <w:color w:val="212121"/>
          <w:sz w:val="24"/>
          <w:szCs w:val="24"/>
          <w:shd w:val="clear" w:color="auto" w:fill="FFFFFF"/>
        </w:rPr>
        <w:t>Zehabchi</w:t>
      </w:r>
      <w:proofErr w:type="spellEnd"/>
      <w:r w:rsidRPr="009E7206">
        <w:rPr>
          <w:rFonts w:ascii="Times New Roman" w:eastAsia="Times New Roman" w:hAnsi="Times New Roman" w:cs="Times New Roman"/>
          <w:bCs/>
          <w:color w:val="212121"/>
          <w:sz w:val="24"/>
          <w:szCs w:val="24"/>
          <w:shd w:val="clear" w:color="auto" w:fill="FFFFFF"/>
        </w:rPr>
        <w:t xml:space="preserve"> 2011, Arts 2002).</w:t>
      </w:r>
    </w:p>
    <w:p w14:paraId="140F8C8A" w14:textId="2B1D5BF4" w:rsidR="007814D0" w:rsidRDefault="007D59EC" w:rsidP="004635E2">
      <w:pPr>
        <w:shd w:val="clear" w:color="auto" w:fill="FFFFFF"/>
        <w:spacing w:after="0" w:line="240" w:lineRule="auto"/>
        <w:ind w:firstLine="720"/>
        <w:jc w:val="both"/>
        <w:rPr>
          <w:rFonts w:ascii="Times New Roman" w:eastAsia="Times New Roman" w:hAnsi="Times New Roman" w:cs="Times New Roman"/>
          <w:bCs/>
          <w:color w:val="212121"/>
          <w:sz w:val="24"/>
          <w:szCs w:val="24"/>
          <w:shd w:val="clear" w:color="auto" w:fill="FFFFFF"/>
        </w:rPr>
      </w:pPr>
      <w:r>
        <w:rPr>
          <w:rFonts w:ascii="Times New Roman" w:eastAsia="Times New Roman" w:hAnsi="Times New Roman" w:cs="Times New Roman"/>
          <w:bCs/>
          <w:color w:val="212121"/>
          <w:sz w:val="24"/>
          <w:szCs w:val="24"/>
          <w:shd w:val="clear" w:color="auto" w:fill="FFFFFF"/>
        </w:rPr>
        <w:t>The</w:t>
      </w:r>
      <w:r w:rsidRPr="009E7206">
        <w:rPr>
          <w:rFonts w:ascii="Times New Roman" w:eastAsia="Times New Roman" w:hAnsi="Times New Roman" w:cs="Times New Roman"/>
          <w:bCs/>
          <w:color w:val="212121"/>
          <w:sz w:val="24"/>
          <w:szCs w:val="24"/>
          <w:shd w:val="clear" w:color="auto" w:fill="FFFFFF"/>
        </w:rPr>
        <w:t xml:space="preserve"> value of the registry largely depends </w:t>
      </w:r>
      <w:r>
        <w:rPr>
          <w:rFonts w:ascii="Times New Roman" w:eastAsia="Times New Roman" w:hAnsi="Times New Roman" w:cs="Times New Roman"/>
          <w:bCs/>
          <w:color w:val="212121"/>
          <w:sz w:val="24"/>
          <w:szCs w:val="24"/>
          <w:shd w:val="clear" w:color="auto" w:fill="FFFFFF"/>
        </w:rPr>
        <w:t>on the quality of the</w:t>
      </w:r>
      <w:r w:rsidRPr="009E7206">
        <w:rPr>
          <w:rFonts w:ascii="Times New Roman" w:eastAsia="Times New Roman" w:hAnsi="Times New Roman" w:cs="Times New Roman"/>
          <w:bCs/>
          <w:color w:val="212121"/>
          <w:sz w:val="24"/>
          <w:szCs w:val="24"/>
          <w:shd w:val="clear" w:color="auto" w:fill="FFFFFF"/>
        </w:rPr>
        <w:t xml:space="preserve"> data therein</w:t>
      </w:r>
      <w:r>
        <w:rPr>
          <w:rFonts w:ascii="Times New Roman" w:eastAsia="Times New Roman" w:hAnsi="Times New Roman" w:cs="Times New Roman"/>
          <w:bCs/>
          <w:color w:val="212121"/>
          <w:sz w:val="24"/>
          <w:szCs w:val="24"/>
          <w:shd w:val="clear" w:color="auto" w:fill="FFFFFF"/>
        </w:rPr>
        <w:t>.</w:t>
      </w:r>
      <w:r w:rsidR="00B43F64">
        <w:rPr>
          <w:rFonts w:ascii="Times New Roman" w:eastAsia="Times New Roman" w:hAnsi="Times New Roman" w:cs="Times New Roman"/>
          <w:bCs/>
          <w:color w:val="212121"/>
          <w:sz w:val="24"/>
          <w:szCs w:val="24"/>
          <w:shd w:val="clear" w:color="auto" w:fill="FFFFFF"/>
        </w:rPr>
        <w:t xml:space="preserve"> </w:t>
      </w:r>
      <w:r w:rsidR="007814D0" w:rsidRPr="00875742">
        <w:rPr>
          <w:rFonts w:ascii="Times New Roman" w:eastAsia="Times New Roman" w:hAnsi="Times New Roman" w:cs="Times New Roman"/>
          <w:bCs/>
          <w:color w:val="212121"/>
          <w:sz w:val="24"/>
          <w:szCs w:val="24"/>
          <w:shd w:val="clear" w:color="auto" w:fill="FFFFFF"/>
        </w:rPr>
        <w:t>Assurance of data validation, quantification of errors and an understanding of the influence of quality control measures on trauma registry data is of fundamental importance for m</w:t>
      </w:r>
      <w:r w:rsidR="007814D0">
        <w:rPr>
          <w:rFonts w:ascii="Times New Roman" w:eastAsia="Times New Roman" w:hAnsi="Times New Roman" w:cs="Times New Roman"/>
          <w:bCs/>
          <w:color w:val="212121"/>
          <w:sz w:val="24"/>
          <w:szCs w:val="24"/>
          <w:shd w:val="clear" w:color="auto" w:fill="FFFFFF"/>
        </w:rPr>
        <w:t>eaningful interpretation of the data provided</w:t>
      </w:r>
      <w:r w:rsidR="007814D0" w:rsidRPr="00875742">
        <w:rPr>
          <w:rFonts w:ascii="Times New Roman" w:eastAsia="Times New Roman" w:hAnsi="Times New Roman" w:cs="Times New Roman"/>
          <w:bCs/>
          <w:color w:val="212121"/>
          <w:sz w:val="24"/>
          <w:szCs w:val="24"/>
          <w:shd w:val="clear" w:color="auto" w:fill="FFFFFF"/>
        </w:rPr>
        <w:t>.</w:t>
      </w:r>
      <w:r w:rsidR="001A1066">
        <w:rPr>
          <w:rFonts w:ascii="Times New Roman" w:eastAsia="Times New Roman" w:hAnsi="Times New Roman" w:cs="Times New Roman"/>
          <w:bCs/>
          <w:color w:val="212121"/>
          <w:sz w:val="24"/>
          <w:szCs w:val="24"/>
          <w:shd w:val="clear" w:color="auto" w:fill="FFFFFF"/>
        </w:rPr>
        <w:t xml:space="preserve"> The purpose of the pro</w:t>
      </w:r>
      <w:r w:rsidR="002D0C05">
        <w:rPr>
          <w:rFonts w:ascii="Times New Roman" w:eastAsia="Times New Roman" w:hAnsi="Times New Roman" w:cs="Times New Roman"/>
          <w:bCs/>
          <w:color w:val="212121"/>
          <w:sz w:val="24"/>
          <w:szCs w:val="24"/>
          <w:shd w:val="clear" w:color="auto" w:fill="FFFFFF"/>
        </w:rPr>
        <w:t>po</w:t>
      </w:r>
      <w:r w:rsidR="001A1066">
        <w:rPr>
          <w:rFonts w:ascii="Times New Roman" w:eastAsia="Times New Roman" w:hAnsi="Times New Roman" w:cs="Times New Roman"/>
          <w:bCs/>
          <w:color w:val="212121"/>
          <w:sz w:val="24"/>
          <w:szCs w:val="24"/>
          <w:shd w:val="clear" w:color="auto" w:fill="FFFFFF"/>
        </w:rPr>
        <w:t xml:space="preserve">sed project is to </w:t>
      </w:r>
      <w:r w:rsidR="002D0C05">
        <w:rPr>
          <w:rFonts w:ascii="Times New Roman" w:eastAsia="Times New Roman" w:hAnsi="Times New Roman" w:cs="Times New Roman"/>
          <w:bCs/>
          <w:color w:val="212121"/>
          <w:sz w:val="24"/>
          <w:szCs w:val="24"/>
          <w:shd w:val="clear" w:color="auto" w:fill="FFFFFF"/>
        </w:rPr>
        <w:t>document</w:t>
      </w:r>
      <w:r w:rsidR="001A1066">
        <w:rPr>
          <w:rFonts w:ascii="Times New Roman" w:eastAsia="Times New Roman" w:hAnsi="Times New Roman" w:cs="Times New Roman"/>
          <w:bCs/>
          <w:color w:val="212121"/>
          <w:sz w:val="24"/>
          <w:szCs w:val="24"/>
          <w:shd w:val="clear" w:color="auto" w:fill="FFFFFF"/>
        </w:rPr>
        <w:t xml:space="preserve"> the quality of </w:t>
      </w:r>
      <w:r w:rsidR="002D0C05">
        <w:rPr>
          <w:rFonts w:ascii="Times New Roman" w:eastAsia="Times New Roman" w:hAnsi="Times New Roman" w:cs="Times New Roman"/>
          <w:bCs/>
          <w:color w:val="212121"/>
          <w:sz w:val="24"/>
          <w:szCs w:val="24"/>
          <w:shd w:val="clear" w:color="auto" w:fill="FFFFFF"/>
        </w:rPr>
        <w:t xml:space="preserve">data within the </w:t>
      </w:r>
      <w:proofErr w:type="spellStart"/>
      <w:r w:rsidR="00F3787E">
        <w:rPr>
          <w:rFonts w:ascii="Times New Roman" w:eastAsia="Times New Roman" w:hAnsi="Times New Roman" w:cs="Times New Roman"/>
          <w:bCs/>
          <w:color w:val="212121"/>
          <w:sz w:val="24"/>
          <w:szCs w:val="24"/>
          <w:shd w:val="clear" w:color="auto" w:fill="FFFFFF"/>
        </w:rPr>
        <w:t>VetCOT</w:t>
      </w:r>
      <w:proofErr w:type="spellEnd"/>
      <w:r w:rsidR="00F3787E">
        <w:rPr>
          <w:rFonts w:ascii="Times New Roman" w:eastAsia="Times New Roman" w:hAnsi="Times New Roman" w:cs="Times New Roman"/>
          <w:bCs/>
          <w:color w:val="212121"/>
          <w:sz w:val="24"/>
          <w:szCs w:val="24"/>
          <w:shd w:val="clear" w:color="auto" w:fill="FFFFFF"/>
        </w:rPr>
        <w:t xml:space="preserve"> </w:t>
      </w:r>
      <w:proofErr w:type="spellStart"/>
      <w:r w:rsidR="002D0C05">
        <w:rPr>
          <w:rFonts w:ascii="Times New Roman" w:eastAsia="Times New Roman" w:hAnsi="Times New Roman" w:cs="Times New Roman"/>
          <w:bCs/>
          <w:color w:val="212121"/>
          <w:sz w:val="24"/>
          <w:szCs w:val="24"/>
          <w:shd w:val="clear" w:color="auto" w:fill="FFFFFF"/>
        </w:rPr>
        <w:t>REDCap</w:t>
      </w:r>
      <w:proofErr w:type="spellEnd"/>
      <w:r w:rsidR="002D0C05">
        <w:rPr>
          <w:rFonts w:ascii="Times New Roman" w:eastAsia="Times New Roman" w:hAnsi="Times New Roman" w:cs="Times New Roman"/>
          <w:bCs/>
          <w:color w:val="212121"/>
          <w:sz w:val="24"/>
          <w:szCs w:val="24"/>
          <w:shd w:val="clear" w:color="auto" w:fill="FFFFFF"/>
        </w:rPr>
        <w:t xml:space="preserve"> data</w:t>
      </w:r>
      <w:r w:rsidR="001A1066">
        <w:rPr>
          <w:rFonts w:ascii="Times New Roman" w:eastAsia="Times New Roman" w:hAnsi="Times New Roman" w:cs="Times New Roman"/>
          <w:bCs/>
          <w:color w:val="212121"/>
          <w:sz w:val="24"/>
          <w:szCs w:val="24"/>
          <w:shd w:val="clear" w:color="auto" w:fill="FFFFFF"/>
        </w:rPr>
        <w:t xml:space="preserve">base through </w:t>
      </w:r>
      <w:r w:rsidR="002D0C05">
        <w:rPr>
          <w:rFonts w:ascii="Times New Roman" w:eastAsia="Times New Roman" w:hAnsi="Times New Roman" w:cs="Times New Roman"/>
          <w:bCs/>
          <w:color w:val="212121"/>
          <w:sz w:val="24"/>
          <w:szCs w:val="24"/>
          <w:shd w:val="clear" w:color="auto" w:fill="FFFFFF"/>
        </w:rPr>
        <w:t xml:space="preserve">evaluation </w:t>
      </w:r>
      <w:r w:rsidR="002D0C05" w:rsidRPr="00B80899">
        <w:rPr>
          <w:rFonts w:ascii="Times New Roman" w:eastAsia="Times New Roman" w:hAnsi="Times New Roman" w:cs="Times New Roman"/>
          <w:bCs/>
          <w:color w:val="212121"/>
          <w:sz w:val="24"/>
          <w:szCs w:val="24"/>
          <w:shd w:val="clear" w:color="auto" w:fill="FFFFFF"/>
        </w:rPr>
        <w:t xml:space="preserve">of </w:t>
      </w:r>
      <w:r w:rsidR="00837B25" w:rsidRPr="00B80899">
        <w:rPr>
          <w:rFonts w:ascii="Times New Roman" w:eastAsia="Times New Roman" w:hAnsi="Times New Roman" w:cs="Times New Roman"/>
          <w:bCs/>
          <w:color w:val="212121"/>
          <w:sz w:val="24"/>
          <w:szCs w:val="24"/>
          <w:shd w:val="clear" w:color="auto" w:fill="FFFFFF"/>
        </w:rPr>
        <w:t xml:space="preserve">(1) </w:t>
      </w:r>
      <w:r w:rsidR="002D0C05" w:rsidRPr="00B80899">
        <w:rPr>
          <w:rFonts w:ascii="Times New Roman" w:eastAsia="Times New Roman" w:hAnsi="Times New Roman" w:cs="Times New Roman"/>
          <w:bCs/>
          <w:color w:val="212121"/>
          <w:sz w:val="24"/>
          <w:szCs w:val="24"/>
          <w:shd w:val="clear" w:color="auto" w:fill="FFFFFF"/>
        </w:rPr>
        <w:t xml:space="preserve">data </w:t>
      </w:r>
      <w:r w:rsidR="001A1066" w:rsidRPr="00B80899">
        <w:rPr>
          <w:rFonts w:ascii="Times New Roman" w:eastAsia="Times New Roman" w:hAnsi="Times New Roman" w:cs="Times New Roman"/>
          <w:bCs/>
          <w:color w:val="212121"/>
          <w:sz w:val="24"/>
          <w:szCs w:val="24"/>
          <w:shd w:val="clear" w:color="auto" w:fill="FFFFFF"/>
        </w:rPr>
        <w:t>cap</w:t>
      </w:r>
      <w:r w:rsidR="002D0C05" w:rsidRPr="00B80899">
        <w:rPr>
          <w:rFonts w:ascii="Times New Roman" w:eastAsia="Times New Roman" w:hAnsi="Times New Roman" w:cs="Times New Roman"/>
          <w:bCs/>
          <w:color w:val="212121"/>
          <w:sz w:val="24"/>
          <w:szCs w:val="24"/>
          <w:shd w:val="clear" w:color="auto" w:fill="FFFFFF"/>
        </w:rPr>
        <w:t xml:space="preserve">ture, </w:t>
      </w:r>
      <w:r w:rsidR="00837B25" w:rsidRPr="00B80899">
        <w:rPr>
          <w:rFonts w:ascii="Times New Roman" w:eastAsia="Times New Roman" w:hAnsi="Times New Roman" w:cs="Times New Roman"/>
          <w:bCs/>
          <w:color w:val="212121"/>
          <w:sz w:val="24"/>
          <w:szCs w:val="24"/>
          <w:shd w:val="clear" w:color="auto" w:fill="FFFFFF"/>
        </w:rPr>
        <w:t xml:space="preserve">(2) data </w:t>
      </w:r>
      <w:r w:rsidR="002D0C05" w:rsidRPr="00B80899">
        <w:rPr>
          <w:rFonts w:ascii="Times New Roman" w:eastAsia="Times New Roman" w:hAnsi="Times New Roman" w:cs="Times New Roman"/>
          <w:bCs/>
          <w:color w:val="212121"/>
          <w:sz w:val="24"/>
          <w:szCs w:val="24"/>
          <w:shd w:val="clear" w:color="auto" w:fill="FFFFFF"/>
        </w:rPr>
        <w:t>completeness</w:t>
      </w:r>
      <w:r w:rsidR="00B33563">
        <w:rPr>
          <w:rFonts w:ascii="Times New Roman" w:eastAsia="Times New Roman" w:hAnsi="Times New Roman" w:cs="Times New Roman"/>
          <w:bCs/>
          <w:color w:val="212121"/>
          <w:sz w:val="24"/>
          <w:szCs w:val="24"/>
          <w:shd w:val="clear" w:color="auto" w:fill="FFFFFF"/>
        </w:rPr>
        <w:t>,</w:t>
      </w:r>
      <w:r w:rsidR="002D0C05" w:rsidRPr="00B80899">
        <w:rPr>
          <w:rFonts w:ascii="Times New Roman" w:eastAsia="Times New Roman" w:hAnsi="Times New Roman" w:cs="Times New Roman"/>
          <w:bCs/>
          <w:color w:val="212121"/>
          <w:sz w:val="24"/>
          <w:szCs w:val="24"/>
          <w:shd w:val="clear" w:color="auto" w:fill="FFFFFF"/>
        </w:rPr>
        <w:t xml:space="preserve"> </w:t>
      </w:r>
      <w:r w:rsidR="00837B25" w:rsidRPr="00B80899">
        <w:rPr>
          <w:rFonts w:ascii="Times New Roman" w:eastAsia="Times New Roman" w:hAnsi="Times New Roman" w:cs="Times New Roman"/>
          <w:bCs/>
          <w:color w:val="212121"/>
          <w:sz w:val="24"/>
          <w:szCs w:val="24"/>
          <w:shd w:val="clear" w:color="auto" w:fill="FFFFFF"/>
        </w:rPr>
        <w:t xml:space="preserve">(3) data </w:t>
      </w:r>
      <w:r w:rsidR="002D0C05" w:rsidRPr="00B80899">
        <w:rPr>
          <w:rFonts w:ascii="Times New Roman" w:eastAsia="Times New Roman" w:hAnsi="Times New Roman" w:cs="Times New Roman"/>
          <w:bCs/>
          <w:color w:val="212121"/>
          <w:sz w:val="24"/>
          <w:szCs w:val="24"/>
          <w:shd w:val="clear" w:color="auto" w:fill="FFFFFF"/>
        </w:rPr>
        <w:t>accuracy</w:t>
      </w:r>
      <w:r w:rsidR="00F261BD" w:rsidRPr="00B80899">
        <w:rPr>
          <w:rFonts w:ascii="Times New Roman" w:eastAsia="Times New Roman" w:hAnsi="Times New Roman" w:cs="Times New Roman"/>
          <w:bCs/>
          <w:color w:val="212121"/>
          <w:sz w:val="24"/>
          <w:szCs w:val="24"/>
          <w:shd w:val="clear" w:color="auto" w:fill="FFFFFF"/>
        </w:rPr>
        <w:t xml:space="preserve"> and (4) </w:t>
      </w:r>
      <w:r w:rsidR="00B33563">
        <w:rPr>
          <w:rFonts w:ascii="Times New Roman" w:eastAsia="Times New Roman" w:hAnsi="Times New Roman" w:cs="Times New Roman"/>
          <w:bCs/>
          <w:color w:val="212121"/>
          <w:sz w:val="24"/>
          <w:szCs w:val="24"/>
          <w:shd w:val="clear" w:color="auto" w:fill="FFFFFF"/>
        </w:rPr>
        <w:t xml:space="preserve">data </w:t>
      </w:r>
      <w:r w:rsidR="00F261BD" w:rsidRPr="00B80899">
        <w:rPr>
          <w:rFonts w:ascii="Times New Roman" w:eastAsia="Times New Roman" w:hAnsi="Times New Roman" w:cs="Times New Roman"/>
          <w:bCs/>
          <w:color w:val="212121"/>
          <w:sz w:val="24"/>
          <w:szCs w:val="24"/>
          <w:shd w:val="clear" w:color="auto" w:fill="FFFFFF"/>
        </w:rPr>
        <w:t>consistency</w:t>
      </w:r>
      <w:r w:rsidR="002D0C05" w:rsidRPr="00B80899">
        <w:rPr>
          <w:rFonts w:ascii="Times New Roman" w:eastAsia="Times New Roman" w:hAnsi="Times New Roman" w:cs="Times New Roman"/>
          <w:bCs/>
          <w:color w:val="212121"/>
          <w:sz w:val="24"/>
          <w:szCs w:val="24"/>
          <w:shd w:val="clear" w:color="auto" w:fill="FFFFFF"/>
        </w:rPr>
        <w:t>.</w:t>
      </w:r>
      <w:r w:rsidR="002D0C05">
        <w:rPr>
          <w:rFonts w:ascii="Times New Roman" w:eastAsia="Times New Roman" w:hAnsi="Times New Roman" w:cs="Times New Roman"/>
          <w:bCs/>
          <w:color w:val="212121"/>
          <w:sz w:val="24"/>
          <w:szCs w:val="24"/>
          <w:shd w:val="clear" w:color="auto" w:fill="FFFFFF"/>
        </w:rPr>
        <w:t xml:space="preserve"> Using the medical record as the gold-standard, </w:t>
      </w:r>
      <w:proofErr w:type="spellStart"/>
      <w:r w:rsidR="001A1066">
        <w:rPr>
          <w:rFonts w:ascii="Times New Roman" w:eastAsia="Times New Roman" w:hAnsi="Times New Roman" w:cs="Times New Roman"/>
          <w:bCs/>
          <w:color w:val="212121"/>
          <w:sz w:val="24"/>
          <w:szCs w:val="24"/>
          <w:shd w:val="clear" w:color="auto" w:fill="FFFFFF"/>
        </w:rPr>
        <w:t>REDCap</w:t>
      </w:r>
      <w:proofErr w:type="spellEnd"/>
      <w:r w:rsidR="002D0C05">
        <w:rPr>
          <w:rFonts w:ascii="Times New Roman" w:eastAsia="Times New Roman" w:hAnsi="Times New Roman" w:cs="Times New Roman"/>
          <w:bCs/>
          <w:color w:val="212121"/>
          <w:sz w:val="24"/>
          <w:szCs w:val="24"/>
          <w:shd w:val="clear" w:color="auto" w:fill="FFFFFF"/>
        </w:rPr>
        <w:t xml:space="preserve"> errors will </w:t>
      </w:r>
      <w:r w:rsidR="009D0C1D">
        <w:rPr>
          <w:rFonts w:ascii="Times New Roman" w:eastAsia="Times New Roman" w:hAnsi="Times New Roman" w:cs="Times New Roman"/>
          <w:bCs/>
          <w:color w:val="212121"/>
          <w:sz w:val="24"/>
          <w:szCs w:val="24"/>
          <w:shd w:val="clear" w:color="auto" w:fill="FFFFFF"/>
        </w:rPr>
        <w:t xml:space="preserve">be documented and </w:t>
      </w:r>
      <w:r w:rsidR="00F3787E">
        <w:rPr>
          <w:rFonts w:ascii="Times New Roman" w:eastAsia="Times New Roman" w:hAnsi="Times New Roman" w:cs="Times New Roman"/>
          <w:bCs/>
          <w:color w:val="212121"/>
          <w:sz w:val="24"/>
          <w:szCs w:val="24"/>
          <w:shd w:val="clear" w:color="auto" w:fill="FFFFFF"/>
        </w:rPr>
        <w:t xml:space="preserve">subsequently </w:t>
      </w:r>
      <w:r w:rsidR="009D0C1D">
        <w:rPr>
          <w:rFonts w:ascii="Times New Roman" w:eastAsia="Times New Roman" w:hAnsi="Times New Roman" w:cs="Times New Roman"/>
          <w:bCs/>
          <w:color w:val="212121"/>
          <w:sz w:val="24"/>
          <w:szCs w:val="24"/>
          <w:shd w:val="clear" w:color="auto" w:fill="FFFFFF"/>
        </w:rPr>
        <w:t>corrected;</w:t>
      </w:r>
      <w:r w:rsidR="002D0C05">
        <w:rPr>
          <w:rFonts w:ascii="Times New Roman" w:eastAsia="Times New Roman" w:hAnsi="Times New Roman" w:cs="Times New Roman"/>
          <w:bCs/>
          <w:color w:val="212121"/>
          <w:sz w:val="24"/>
          <w:szCs w:val="24"/>
          <w:shd w:val="clear" w:color="auto" w:fill="FFFFFF"/>
        </w:rPr>
        <w:t xml:space="preserve"> the “quality-controlled”</w:t>
      </w:r>
      <w:r w:rsidR="00F3787E">
        <w:rPr>
          <w:rFonts w:ascii="Times New Roman" w:eastAsia="Times New Roman" w:hAnsi="Times New Roman" w:cs="Times New Roman"/>
          <w:bCs/>
          <w:color w:val="212121"/>
          <w:sz w:val="24"/>
          <w:szCs w:val="24"/>
          <w:shd w:val="clear" w:color="auto" w:fill="FFFFFF"/>
        </w:rPr>
        <w:t xml:space="preserve"> dataset</w:t>
      </w:r>
      <w:r w:rsidR="002D0C05">
        <w:rPr>
          <w:rFonts w:ascii="Times New Roman" w:eastAsia="Times New Roman" w:hAnsi="Times New Roman" w:cs="Times New Roman"/>
          <w:bCs/>
          <w:color w:val="212121"/>
          <w:sz w:val="24"/>
          <w:szCs w:val="24"/>
          <w:shd w:val="clear" w:color="auto" w:fill="FFFFFF"/>
        </w:rPr>
        <w:t xml:space="preserve"> can </w:t>
      </w:r>
      <w:r w:rsidR="009D0C1D">
        <w:rPr>
          <w:rFonts w:ascii="Times New Roman" w:eastAsia="Times New Roman" w:hAnsi="Times New Roman" w:cs="Times New Roman"/>
          <w:bCs/>
          <w:color w:val="212121"/>
          <w:sz w:val="24"/>
          <w:szCs w:val="24"/>
          <w:shd w:val="clear" w:color="auto" w:fill="FFFFFF"/>
        </w:rPr>
        <w:t>then be evaluated in context of the original dataset</w:t>
      </w:r>
      <w:r w:rsidR="002D0C05">
        <w:rPr>
          <w:rFonts w:ascii="Times New Roman" w:eastAsia="Times New Roman" w:hAnsi="Times New Roman" w:cs="Times New Roman"/>
          <w:bCs/>
          <w:color w:val="212121"/>
          <w:sz w:val="24"/>
          <w:szCs w:val="24"/>
          <w:shd w:val="clear" w:color="auto" w:fill="FFFFFF"/>
        </w:rPr>
        <w:t xml:space="preserve"> to better understand the magnitude of error present</w:t>
      </w:r>
      <w:r w:rsidR="001A1066">
        <w:rPr>
          <w:rFonts w:ascii="Times New Roman" w:eastAsia="Times New Roman" w:hAnsi="Times New Roman" w:cs="Times New Roman"/>
          <w:bCs/>
          <w:color w:val="212121"/>
          <w:sz w:val="24"/>
          <w:szCs w:val="24"/>
          <w:shd w:val="clear" w:color="auto" w:fill="FFFFFF"/>
        </w:rPr>
        <w:t>.</w:t>
      </w:r>
      <w:r w:rsidR="009D0C1D">
        <w:rPr>
          <w:rFonts w:ascii="Times New Roman" w:eastAsia="Times New Roman" w:hAnsi="Times New Roman" w:cs="Times New Roman"/>
          <w:bCs/>
          <w:color w:val="212121"/>
          <w:sz w:val="24"/>
          <w:szCs w:val="24"/>
          <w:shd w:val="clear" w:color="auto" w:fill="FFFFFF"/>
        </w:rPr>
        <w:t xml:space="preserve"> Identification of which </w:t>
      </w:r>
      <w:proofErr w:type="spellStart"/>
      <w:r w:rsidR="009D0C1D">
        <w:rPr>
          <w:rFonts w:ascii="Times New Roman" w:eastAsia="Times New Roman" w:hAnsi="Times New Roman" w:cs="Times New Roman"/>
          <w:bCs/>
          <w:color w:val="212121"/>
          <w:sz w:val="24"/>
          <w:szCs w:val="24"/>
          <w:shd w:val="clear" w:color="auto" w:fill="FFFFFF"/>
        </w:rPr>
        <w:t>REDCap</w:t>
      </w:r>
      <w:proofErr w:type="spellEnd"/>
      <w:r w:rsidR="009D0C1D">
        <w:rPr>
          <w:rFonts w:ascii="Times New Roman" w:eastAsia="Times New Roman" w:hAnsi="Times New Roman" w:cs="Times New Roman"/>
          <w:bCs/>
          <w:color w:val="212121"/>
          <w:sz w:val="24"/>
          <w:szCs w:val="24"/>
          <w:shd w:val="clear" w:color="auto" w:fill="FFFFFF"/>
        </w:rPr>
        <w:t xml:space="preserve"> entries are most prone to </w:t>
      </w:r>
      <w:r w:rsidR="00F3787E">
        <w:rPr>
          <w:rFonts w:ascii="Times New Roman" w:eastAsia="Times New Roman" w:hAnsi="Times New Roman" w:cs="Times New Roman"/>
          <w:bCs/>
          <w:color w:val="212121"/>
          <w:sz w:val="24"/>
          <w:szCs w:val="24"/>
          <w:shd w:val="clear" w:color="auto" w:fill="FFFFFF"/>
        </w:rPr>
        <w:t>e</w:t>
      </w:r>
      <w:r w:rsidR="009D0C1D">
        <w:rPr>
          <w:rFonts w:ascii="Times New Roman" w:eastAsia="Times New Roman" w:hAnsi="Times New Roman" w:cs="Times New Roman"/>
          <w:bCs/>
          <w:color w:val="212121"/>
          <w:sz w:val="24"/>
          <w:szCs w:val="24"/>
          <w:shd w:val="clear" w:color="auto" w:fill="FFFFFF"/>
        </w:rPr>
        <w:t xml:space="preserve">rror may </w:t>
      </w:r>
      <w:r w:rsidR="00A55A8D">
        <w:rPr>
          <w:rFonts w:ascii="Times New Roman" w:eastAsia="Times New Roman" w:hAnsi="Times New Roman" w:cs="Times New Roman"/>
          <w:bCs/>
          <w:color w:val="212121"/>
          <w:sz w:val="24"/>
          <w:szCs w:val="24"/>
          <w:shd w:val="clear" w:color="auto" w:fill="FFFFFF"/>
        </w:rPr>
        <w:t xml:space="preserve">support </w:t>
      </w:r>
      <w:r w:rsidR="00F3787E">
        <w:rPr>
          <w:rFonts w:ascii="Times New Roman" w:eastAsia="Times New Roman" w:hAnsi="Times New Roman" w:cs="Times New Roman"/>
          <w:bCs/>
          <w:color w:val="212121"/>
          <w:sz w:val="24"/>
          <w:szCs w:val="24"/>
          <w:shd w:val="clear" w:color="auto" w:fill="FFFFFF"/>
        </w:rPr>
        <w:t xml:space="preserve">future </w:t>
      </w:r>
      <w:proofErr w:type="spellStart"/>
      <w:r w:rsidR="00A55A8D">
        <w:rPr>
          <w:rFonts w:ascii="Times New Roman" w:eastAsia="Times New Roman" w:hAnsi="Times New Roman" w:cs="Times New Roman"/>
          <w:bCs/>
          <w:color w:val="212121"/>
          <w:sz w:val="24"/>
          <w:szCs w:val="24"/>
          <w:shd w:val="clear" w:color="auto" w:fill="FFFFFF"/>
        </w:rPr>
        <w:t>VetCOT</w:t>
      </w:r>
      <w:proofErr w:type="spellEnd"/>
      <w:r w:rsidR="00A55A8D">
        <w:rPr>
          <w:rFonts w:ascii="Times New Roman" w:eastAsia="Times New Roman" w:hAnsi="Times New Roman" w:cs="Times New Roman"/>
          <w:bCs/>
          <w:color w:val="212121"/>
          <w:sz w:val="24"/>
          <w:szCs w:val="24"/>
          <w:shd w:val="clear" w:color="auto" w:fill="FFFFFF"/>
        </w:rPr>
        <w:t>-RS changes to</w:t>
      </w:r>
      <w:r w:rsidR="009D0C1D">
        <w:rPr>
          <w:rFonts w:ascii="Times New Roman" w:eastAsia="Times New Roman" w:hAnsi="Times New Roman" w:cs="Times New Roman"/>
          <w:bCs/>
          <w:color w:val="212121"/>
          <w:sz w:val="24"/>
          <w:szCs w:val="24"/>
          <w:shd w:val="clear" w:color="auto" w:fill="FFFFFF"/>
        </w:rPr>
        <w:t xml:space="preserve"> database entry, which would </w:t>
      </w:r>
      <w:r w:rsidR="0022418F">
        <w:rPr>
          <w:rFonts w:ascii="Times New Roman" w:eastAsia="Times New Roman" w:hAnsi="Times New Roman" w:cs="Times New Roman"/>
          <w:bCs/>
          <w:color w:val="212121"/>
          <w:sz w:val="24"/>
          <w:szCs w:val="24"/>
          <w:shd w:val="clear" w:color="auto" w:fill="FFFFFF"/>
        </w:rPr>
        <w:t xml:space="preserve">subsequently </w:t>
      </w:r>
      <w:r w:rsidR="009D0C1D">
        <w:rPr>
          <w:rFonts w:ascii="Times New Roman" w:eastAsia="Times New Roman" w:hAnsi="Times New Roman" w:cs="Times New Roman"/>
          <w:bCs/>
          <w:color w:val="212121"/>
          <w:sz w:val="24"/>
          <w:szCs w:val="24"/>
          <w:shd w:val="clear" w:color="auto" w:fill="FFFFFF"/>
        </w:rPr>
        <w:t>improve data quality for</w:t>
      </w:r>
      <w:r w:rsidR="00F3787E">
        <w:rPr>
          <w:rFonts w:ascii="Times New Roman" w:eastAsia="Times New Roman" w:hAnsi="Times New Roman" w:cs="Times New Roman"/>
          <w:bCs/>
          <w:color w:val="212121"/>
          <w:sz w:val="24"/>
          <w:szCs w:val="24"/>
          <w:shd w:val="clear" w:color="auto" w:fill="FFFFFF"/>
        </w:rPr>
        <w:t xml:space="preserve"> future studies</w:t>
      </w:r>
      <w:r w:rsidR="001A1066">
        <w:rPr>
          <w:rFonts w:ascii="Times New Roman" w:eastAsia="Times New Roman" w:hAnsi="Times New Roman" w:cs="Times New Roman"/>
          <w:bCs/>
          <w:color w:val="212121"/>
          <w:sz w:val="24"/>
          <w:szCs w:val="24"/>
          <w:shd w:val="clear" w:color="auto" w:fill="FFFFFF"/>
        </w:rPr>
        <w:t>.</w:t>
      </w:r>
      <w:r w:rsidR="00A55A8D">
        <w:rPr>
          <w:rFonts w:ascii="Times New Roman" w:eastAsia="Times New Roman" w:hAnsi="Times New Roman" w:cs="Times New Roman"/>
          <w:bCs/>
          <w:color w:val="212121"/>
          <w:sz w:val="24"/>
          <w:szCs w:val="24"/>
          <w:shd w:val="clear" w:color="auto" w:fill="FFFFFF"/>
        </w:rPr>
        <w:t xml:space="preserve"> </w:t>
      </w:r>
      <w:r w:rsidR="001A1066">
        <w:rPr>
          <w:rFonts w:ascii="Times New Roman" w:eastAsia="Times New Roman" w:hAnsi="Times New Roman" w:cs="Times New Roman"/>
          <w:bCs/>
          <w:color w:val="212121"/>
          <w:sz w:val="24"/>
          <w:szCs w:val="24"/>
          <w:shd w:val="clear" w:color="auto" w:fill="FFFFFF"/>
        </w:rPr>
        <w:t xml:space="preserve">      </w:t>
      </w:r>
    </w:p>
    <w:p w14:paraId="17FC49B4" w14:textId="77777777" w:rsidR="007814D0" w:rsidRDefault="007814D0" w:rsidP="004635E2">
      <w:pPr>
        <w:shd w:val="clear" w:color="auto" w:fill="FFFFFF"/>
        <w:spacing w:after="0" w:line="240" w:lineRule="auto"/>
        <w:jc w:val="both"/>
        <w:rPr>
          <w:rFonts w:ascii="Times New Roman" w:eastAsia="Times New Roman" w:hAnsi="Times New Roman" w:cs="Times New Roman"/>
          <w:bCs/>
          <w:color w:val="212121"/>
          <w:sz w:val="24"/>
          <w:szCs w:val="24"/>
          <w:shd w:val="clear" w:color="auto" w:fill="FFFFFF"/>
        </w:rPr>
      </w:pPr>
    </w:p>
    <w:p w14:paraId="2580AF7C" w14:textId="22C75EC0" w:rsidR="007814D0" w:rsidRDefault="007814D0" w:rsidP="004635E2">
      <w:pPr>
        <w:shd w:val="clear" w:color="auto" w:fill="FFFFFF"/>
        <w:spacing w:after="0" w:line="240" w:lineRule="auto"/>
        <w:jc w:val="both"/>
        <w:rPr>
          <w:rFonts w:ascii="Times New Roman" w:eastAsia="Times New Roman" w:hAnsi="Times New Roman" w:cs="Times New Roman"/>
          <w:bCs/>
          <w:color w:val="212121"/>
          <w:sz w:val="24"/>
          <w:szCs w:val="24"/>
          <w:shd w:val="clear" w:color="auto" w:fill="FFFFFF"/>
        </w:rPr>
      </w:pPr>
    </w:p>
    <w:p w14:paraId="54D8F333" w14:textId="77777777" w:rsidR="007814D0" w:rsidRDefault="007814D0" w:rsidP="004635E2">
      <w:pPr>
        <w:shd w:val="clear" w:color="auto" w:fill="FFFFFF"/>
        <w:spacing w:after="0" w:line="240" w:lineRule="auto"/>
        <w:jc w:val="both"/>
        <w:rPr>
          <w:rFonts w:ascii="Times New Roman" w:eastAsia="Times New Roman" w:hAnsi="Times New Roman" w:cs="Times New Roman"/>
          <w:bCs/>
          <w:color w:val="212121"/>
          <w:sz w:val="24"/>
          <w:szCs w:val="24"/>
          <w:shd w:val="clear" w:color="auto" w:fill="FFFFFF"/>
        </w:rPr>
      </w:pPr>
    </w:p>
    <w:p w14:paraId="030C76A7" w14:textId="77777777" w:rsidR="00B24AC6" w:rsidRPr="00875742" w:rsidRDefault="00B24AC6" w:rsidP="004635E2">
      <w:pPr>
        <w:shd w:val="clear" w:color="auto" w:fill="FFFFFF"/>
        <w:spacing w:after="0" w:line="240" w:lineRule="auto"/>
        <w:jc w:val="both"/>
        <w:rPr>
          <w:rFonts w:ascii="Times New Roman" w:eastAsia="Times New Roman" w:hAnsi="Times New Roman" w:cs="Times New Roman"/>
          <w:bCs/>
          <w:color w:val="212121"/>
          <w:sz w:val="24"/>
          <w:szCs w:val="24"/>
          <w:shd w:val="clear" w:color="auto" w:fill="FFFFFF"/>
        </w:rPr>
      </w:pPr>
    </w:p>
    <w:p w14:paraId="062306EF" w14:textId="77777777" w:rsidR="007939A5" w:rsidRPr="00875742" w:rsidRDefault="007939A5" w:rsidP="004635E2">
      <w:pPr>
        <w:shd w:val="clear" w:color="auto" w:fill="FFFFFF"/>
        <w:spacing w:after="0" w:line="240" w:lineRule="auto"/>
        <w:jc w:val="both"/>
        <w:rPr>
          <w:rFonts w:ascii="Times New Roman" w:eastAsia="Times New Roman" w:hAnsi="Times New Roman" w:cs="Times New Roman"/>
          <w:b/>
          <w:bCs/>
          <w:color w:val="212121"/>
          <w:sz w:val="24"/>
          <w:szCs w:val="24"/>
          <w:shd w:val="clear" w:color="auto" w:fill="FFFFFF"/>
        </w:rPr>
      </w:pPr>
    </w:p>
    <w:p w14:paraId="08CDA125" w14:textId="24007118" w:rsidR="007939A5" w:rsidRPr="00875742" w:rsidRDefault="007939A5" w:rsidP="004635E2">
      <w:pPr>
        <w:spacing w:after="0" w:line="240" w:lineRule="auto"/>
        <w:jc w:val="both"/>
        <w:rPr>
          <w:rFonts w:ascii="Times New Roman" w:eastAsia="Times New Roman" w:hAnsi="Times New Roman" w:cs="Times New Roman"/>
          <w:sz w:val="24"/>
          <w:szCs w:val="24"/>
        </w:rPr>
      </w:pPr>
      <w:r w:rsidRPr="00875742">
        <w:rPr>
          <w:rFonts w:ascii="Times New Roman" w:eastAsia="Times New Roman" w:hAnsi="Times New Roman" w:cs="Times New Roman"/>
          <w:b/>
          <w:bCs/>
          <w:color w:val="212121"/>
          <w:sz w:val="24"/>
          <w:szCs w:val="24"/>
          <w:shd w:val="clear" w:color="auto" w:fill="FFFFFF"/>
        </w:rPr>
        <w:lastRenderedPageBreak/>
        <w:t>Specific, Testable Hypothesis and Objectives</w:t>
      </w:r>
      <w:r w:rsidR="006A2AB8" w:rsidRPr="00875742">
        <w:rPr>
          <w:rFonts w:ascii="Times New Roman" w:eastAsia="Times New Roman" w:hAnsi="Times New Roman" w:cs="Times New Roman"/>
          <w:b/>
          <w:bCs/>
          <w:color w:val="212121"/>
          <w:sz w:val="24"/>
          <w:szCs w:val="24"/>
          <w:shd w:val="clear" w:color="auto" w:fill="FFFFFF"/>
        </w:rPr>
        <w:t xml:space="preserve"> </w:t>
      </w:r>
      <w:r w:rsidR="006A2AB8" w:rsidRPr="00875742">
        <w:rPr>
          <w:rFonts w:ascii="Times New Roman" w:eastAsia="Times New Roman" w:hAnsi="Times New Roman" w:cs="Times New Roman"/>
          <w:bCs/>
          <w:color w:val="212121"/>
          <w:sz w:val="24"/>
          <w:szCs w:val="24"/>
          <w:shd w:val="clear" w:color="auto" w:fill="FFFFFF"/>
        </w:rPr>
        <w:t>(</w:t>
      </w:r>
      <w:r w:rsidR="006A2AB8" w:rsidRPr="00875742">
        <w:rPr>
          <w:rFonts w:ascii="Times New Roman" w:eastAsia="Times New Roman" w:hAnsi="Times New Roman" w:cs="Times New Roman"/>
          <w:color w:val="0070C0"/>
          <w:sz w:val="24"/>
          <w:szCs w:val="24"/>
        </w:rPr>
        <w:t>Please be precise and enumerate</w:t>
      </w:r>
      <w:r w:rsidR="006A2AB8" w:rsidRPr="00875742">
        <w:rPr>
          <w:rFonts w:ascii="Times New Roman" w:eastAsia="Times New Roman" w:hAnsi="Times New Roman" w:cs="Times New Roman"/>
          <w:sz w:val="24"/>
          <w:szCs w:val="24"/>
        </w:rPr>
        <w:t xml:space="preserve">). </w:t>
      </w:r>
    </w:p>
    <w:p w14:paraId="1D1FCCB4" w14:textId="59B74310" w:rsidR="00331CB8" w:rsidRDefault="00331CB8" w:rsidP="004635E2">
      <w:pPr>
        <w:shd w:val="clear" w:color="auto" w:fill="FFFFFF"/>
        <w:spacing w:after="0" w:line="240" w:lineRule="auto"/>
        <w:jc w:val="both"/>
        <w:rPr>
          <w:rFonts w:ascii="Times New Roman" w:eastAsia="Times New Roman" w:hAnsi="Times New Roman" w:cs="Times New Roman"/>
          <w:color w:val="212121"/>
          <w:sz w:val="24"/>
          <w:szCs w:val="24"/>
          <w:shd w:val="clear" w:color="auto" w:fill="FFFFFF"/>
        </w:rPr>
      </w:pPr>
    </w:p>
    <w:p w14:paraId="5AA5818F" w14:textId="46F7F284" w:rsidR="00331CB8" w:rsidRPr="00331CB8" w:rsidRDefault="00331CB8" w:rsidP="004635E2">
      <w:pPr>
        <w:shd w:val="clear" w:color="auto" w:fill="FFFFFF"/>
        <w:spacing w:after="0" w:line="240" w:lineRule="auto"/>
        <w:jc w:val="both"/>
        <w:rPr>
          <w:rFonts w:ascii="Times New Roman" w:eastAsia="Times New Roman" w:hAnsi="Times New Roman" w:cs="Times New Roman"/>
          <w:color w:val="212121"/>
          <w:sz w:val="24"/>
          <w:szCs w:val="24"/>
          <w:shd w:val="clear" w:color="auto" w:fill="FFFFFF"/>
        </w:rPr>
      </w:pPr>
      <w:r w:rsidRPr="00875742">
        <w:rPr>
          <w:rFonts w:ascii="Times New Roman" w:eastAsia="Times New Roman" w:hAnsi="Times New Roman" w:cs="Times New Roman"/>
          <w:bCs/>
          <w:color w:val="212121"/>
          <w:sz w:val="24"/>
          <w:szCs w:val="24"/>
          <w:u w:val="single"/>
          <w:shd w:val="clear" w:color="auto" w:fill="FFFFFF"/>
        </w:rPr>
        <w:t>Hypothesis</w:t>
      </w:r>
      <w:r>
        <w:rPr>
          <w:rFonts w:ascii="Times New Roman" w:eastAsia="Times New Roman" w:hAnsi="Times New Roman" w:cs="Times New Roman"/>
          <w:bCs/>
          <w:color w:val="212121"/>
          <w:sz w:val="24"/>
          <w:szCs w:val="24"/>
          <w:u w:val="single"/>
          <w:shd w:val="clear" w:color="auto" w:fill="FFFFFF"/>
        </w:rPr>
        <w:t xml:space="preserve">: </w:t>
      </w:r>
      <w:r w:rsidR="00DB5980">
        <w:rPr>
          <w:rFonts w:ascii="Times New Roman" w:eastAsia="Times New Roman" w:hAnsi="Times New Roman" w:cs="Times New Roman"/>
          <w:bCs/>
          <w:color w:val="212121"/>
          <w:sz w:val="24"/>
          <w:szCs w:val="24"/>
          <w:shd w:val="clear" w:color="auto" w:fill="FFFFFF"/>
        </w:rPr>
        <w:t xml:space="preserve">Performing quality control measures on </w:t>
      </w:r>
      <w:r w:rsidR="00FB1729">
        <w:rPr>
          <w:rFonts w:ascii="Times New Roman" w:eastAsia="Times New Roman" w:hAnsi="Times New Roman" w:cs="Times New Roman"/>
          <w:bCs/>
          <w:color w:val="212121"/>
          <w:sz w:val="24"/>
          <w:szCs w:val="24"/>
          <w:shd w:val="clear" w:color="auto" w:fill="FFFFFF"/>
        </w:rPr>
        <w:t xml:space="preserve">the </w:t>
      </w:r>
      <w:proofErr w:type="spellStart"/>
      <w:r w:rsidR="00FB1729">
        <w:rPr>
          <w:rFonts w:ascii="Times New Roman" w:eastAsia="Times New Roman" w:hAnsi="Times New Roman" w:cs="Times New Roman"/>
          <w:bCs/>
          <w:color w:val="212121"/>
          <w:sz w:val="24"/>
          <w:szCs w:val="24"/>
          <w:shd w:val="clear" w:color="auto" w:fill="FFFFFF"/>
        </w:rPr>
        <w:t>VetCOT</w:t>
      </w:r>
      <w:proofErr w:type="spellEnd"/>
      <w:r w:rsidR="00DB5980">
        <w:rPr>
          <w:rFonts w:ascii="Times New Roman" w:eastAsia="Times New Roman" w:hAnsi="Times New Roman" w:cs="Times New Roman"/>
          <w:bCs/>
          <w:color w:val="212121"/>
          <w:sz w:val="24"/>
          <w:szCs w:val="24"/>
          <w:shd w:val="clear" w:color="auto" w:fill="FFFFFF"/>
        </w:rPr>
        <w:t xml:space="preserve"> </w:t>
      </w:r>
      <w:r w:rsidR="00EA43F1">
        <w:rPr>
          <w:rFonts w:ascii="Times New Roman" w:eastAsia="Times New Roman" w:hAnsi="Times New Roman" w:cs="Times New Roman"/>
          <w:bCs/>
          <w:color w:val="212121"/>
          <w:sz w:val="24"/>
          <w:szCs w:val="24"/>
          <w:shd w:val="clear" w:color="auto" w:fill="FFFFFF"/>
        </w:rPr>
        <w:t xml:space="preserve">trauma registry </w:t>
      </w:r>
      <w:r w:rsidR="00DB5980">
        <w:rPr>
          <w:rFonts w:ascii="Times New Roman" w:eastAsia="Times New Roman" w:hAnsi="Times New Roman" w:cs="Times New Roman"/>
          <w:bCs/>
          <w:color w:val="212121"/>
          <w:sz w:val="24"/>
          <w:szCs w:val="24"/>
          <w:shd w:val="clear" w:color="auto" w:fill="FFFFFF"/>
        </w:rPr>
        <w:t>database will identify data errors, allow for the measurement of</w:t>
      </w:r>
      <w:r w:rsidR="00E41479">
        <w:rPr>
          <w:rFonts w:ascii="Times New Roman" w:eastAsia="Times New Roman" w:hAnsi="Times New Roman" w:cs="Times New Roman"/>
          <w:bCs/>
          <w:color w:val="212121"/>
          <w:sz w:val="24"/>
          <w:szCs w:val="24"/>
          <w:shd w:val="clear" w:color="auto" w:fill="FFFFFF"/>
        </w:rPr>
        <w:t xml:space="preserve"> data point</w:t>
      </w:r>
      <w:r w:rsidR="00DB5980">
        <w:rPr>
          <w:rFonts w:ascii="Times New Roman" w:eastAsia="Times New Roman" w:hAnsi="Times New Roman" w:cs="Times New Roman"/>
          <w:bCs/>
          <w:color w:val="212121"/>
          <w:sz w:val="24"/>
          <w:szCs w:val="24"/>
          <w:shd w:val="clear" w:color="auto" w:fill="FFFFFF"/>
        </w:rPr>
        <w:t xml:space="preserve"> discrepancies, and </w:t>
      </w:r>
      <w:r w:rsidR="009B6367">
        <w:rPr>
          <w:rFonts w:ascii="Times New Roman" w:eastAsia="Times New Roman" w:hAnsi="Times New Roman" w:cs="Times New Roman"/>
          <w:bCs/>
          <w:color w:val="212121"/>
          <w:sz w:val="24"/>
          <w:szCs w:val="24"/>
          <w:shd w:val="clear" w:color="auto" w:fill="FFFFFF"/>
        </w:rPr>
        <w:t>increase the quality of data</w:t>
      </w:r>
      <w:r w:rsidR="00FB1729">
        <w:rPr>
          <w:rFonts w:ascii="Times New Roman" w:eastAsia="Times New Roman" w:hAnsi="Times New Roman" w:cs="Times New Roman"/>
          <w:bCs/>
          <w:color w:val="212121"/>
          <w:sz w:val="24"/>
          <w:szCs w:val="24"/>
          <w:shd w:val="clear" w:color="auto" w:fill="FFFFFF"/>
        </w:rPr>
        <w:t xml:space="preserve"> </w:t>
      </w:r>
      <w:r w:rsidR="00DB5980">
        <w:rPr>
          <w:rFonts w:ascii="Times New Roman" w:eastAsia="Times New Roman" w:hAnsi="Times New Roman" w:cs="Times New Roman"/>
          <w:bCs/>
          <w:color w:val="212121"/>
          <w:sz w:val="24"/>
          <w:szCs w:val="24"/>
          <w:shd w:val="clear" w:color="auto" w:fill="FFFFFF"/>
        </w:rPr>
        <w:t xml:space="preserve">generated by the registry. </w:t>
      </w:r>
    </w:p>
    <w:p w14:paraId="7F6EAB5E" w14:textId="3140D8BC" w:rsidR="00541171" w:rsidRPr="00875742" w:rsidRDefault="00541171" w:rsidP="004635E2">
      <w:pPr>
        <w:shd w:val="clear" w:color="auto" w:fill="FFFFFF"/>
        <w:spacing w:after="0" w:line="240" w:lineRule="auto"/>
        <w:jc w:val="both"/>
        <w:rPr>
          <w:rFonts w:ascii="Times New Roman" w:eastAsia="Times New Roman" w:hAnsi="Times New Roman" w:cs="Times New Roman"/>
          <w:sz w:val="24"/>
          <w:szCs w:val="24"/>
        </w:rPr>
      </w:pPr>
    </w:p>
    <w:p w14:paraId="53B120AB" w14:textId="77777777" w:rsidR="00541171" w:rsidRPr="00875742" w:rsidRDefault="00541171" w:rsidP="004635E2">
      <w:pPr>
        <w:shd w:val="clear" w:color="auto" w:fill="FFFFFF"/>
        <w:spacing w:after="0" w:line="240" w:lineRule="auto"/>
        <w:jc w:val="both"/>
        <w:rPr>
          <w:rFonts w:ascii="Times New Roman" w:eastAsia="Times New Roman" w:hAnsi="Times New Roman" w:cs="Times New Roman"/>
          <w:sz w:val="24"/>
          <w:szCs w:val="24"/>
        </w:rPr>
      </w:pPr>
      <w:bookmarkStart w:id="0" w:name="_Hlk525467045"/>
      <w:r w:rsidRPr="00875742">
        <w:rPr>
          <w:rFonts w:ascii="Times New Roman" w:eastAsia="Times New Roman" w:hAnsi="Times New Roman" w:cs="Times New Roman"/>
          <w:bCs/>
          <w:color w:val="212121"/>
          <w:sz w:val="24"/>
          <w:szCs w:val="24"/>
          <w:u w:val="single"/>
          <w:shd w:val="clear" w:color="auto" w:fill="FFFFFF"/>
        </w:rPr>
        <w:t>Objectives</w:t>
      </w:r>
      <w:r w:rsidRPr="00875742">
        <w:rPr>
          <w:rFonts w:ascii="Times New Roman" w:eastAsia="Times New Roman" w:hAnsi="Times New Roman" w:cs="Times New Roman"/>
          <w:color w:val="212121"/>
          <w:sz w:val="24"/>
          <w:szCs w:val="24"/>
          <w:shd w:val="clear" w:color="auto" w:fill="FFFFFF"/>
        </w:rPr>
        <w:t>:</w:t>
      </w:r>
    </w:p>
    <w:p w14:paraId="4D3F3323" w14:textId="311F7BAF" w:rsidR="00541171" w:rsidRPr="00DB5980" w:rsidRDefault="00541171" w:rsidP="004635E2">
      <w:pPr>
        <w:pStyle w:val="ListParagraph"/>
        <w:numPr>
          <w:ilvl w:val="0"/>
          <w:numId w:val="2"/>
        </w:numPr>
        <w:shd w:val="clear" w:color="auto" w:fill="FFFFFF"/>
        <w:spacing w:after="0" w:line="240" w:lineRule="auto"/>
        <w:jc w:val="both"/>
        <w:rPr>
          <w:rFonts w:ascii="Times New Roman" w:eastAsia="Times New Roman" w:hAnsi="Times New Roman" w:cs="Times New Roman"/>
          <w:color w:val="212121"/>
          <w:sz w:val="24"/>
          <w:szCs w:val="24"/>
          <w:shd w:val="clear" w:color="auto" w:fill="FFFFFF"/>
        </w:rPr>
      </w:pPr>
      <w:r w:rsidRPr="00DB5980">
        <w:rPr>
          <w:rFonts w:ascii="Times New Roman" w:eastAsia="Times New Roman" w:hAnsi="Times New Roman" w:cs="Times New Roman"/>
          <w:color w:val="212121"/>
          <w:sz w:val="24"/>
          <w:szCs w:val="24"/>
          <w:shd w:val="clear" w:color="auto" w:fill="FFFFFF"/>
        </w:rPr>
        <w:t xml:space="preserve">To review medical records from dogs and cats entered into a veterinary trauma database, document errors in data entry, and revise such errors based on quality control </w:t>
      </w:r>
      <w:r w:rsidR="00EA43F1">
        <w:rPr>
          <w:rFonts w:ascii="Times New Roman" w:eastAsia="Times New Roman" w:hAnsi="Times New Roman" w:cs="Times New Roman"/>
          <w:color w:val="212121"/>
          <w:sz w:val="24"/>
          <w:szCs w:val="24"/>
          <w:shd w:val="clear" w:color="auto" w:fill="FFFFFF"/>
        </w:rPr>
        <w:t>measures</w:t>
      </w:r>
    </w:p>
    <w:p w14:paraId="70F38D57" w14:textId="77777777" w:rsidR="00DB5980" w:rsidRPr="00DB5980" w:rsidRDefault="00DB5980" w:rsidP="004635E2">
      <w:pPr>
        <w:shd w:val="clear" w:color="auto" w:fill="FFFFFF"/>
        <w:spacing w:after="0" w:line="240" w:lineRule="auto"/>
        <w:jc w:val="both"/>
        <w:rPr>
          <w:rFonts w:ascii="Times New Roman" w:eastAsia="Times New Roman" w:hAnsi="Times New Roman" w:cs="Times New Roman"/>
          <w:sz w:val="24"/>
          <w:szCs w:val="24"/>
        </w:rPr>
      </w:pPr>
    </w:p>
    <w:p w14:paraId="7DCA09DB" w14:textId="527E1CE2" w:rsidR="00E41479" w:rsidRDefault="00C06ED5" w:rsidP="004635E2">
      <w:pPr>
        <w:pStyle w:val="ListParagraph"/>
        <w:numPr>
          <w:ilvl w:val="0"/>
          <w:numId w:val="2"/>
        </w:numPr>
        <w:shd w:val="clear" w:color="auto" w:fill="FFFFFF"/>
        <w:spacing w:after="0" w:line="240" w:lineRule="auto"/>
        <w:jc w:val="both"/>
        <w:rPr>
          <w:rFonts w:ascii="Times New Roman" w:eastAsia="Times New Roman" w:hAnsi="Times New Roman" w:cs="Times New Roman"/>
          <w:color w:val="212121"/>
          <w:sz w:val="24"/>
          <w:szCs w:val="24"/>
          <w:shd w:val="clear" w:color="auto" w:fill="FFFFFF"/>
        </w:rPr>
      </w:pPr>
      <w:r w:rsidRPr="00DB5980">
        <w:rPr>
          <w:rFonts w:ascii="Times New Roman" w:eastAsia="Times New Roman" w:hAnsi="Times New Roman" w:cs="Times New Roman"/>
          <w:color w:val="212121"/>
          <w:sz w:val="24"/>
          <w:szCs w:val="24"/>
          <w:shd w:val="clear" w:color="auto" w:fill="FFFFFF"/>
        </w:rPr>
        <w:t xml:space="preserve">To </w:t>
      </w:r>
      <w:r w:rsidR="00DB5980">
        <w:rPr>
          <w:rFonts w:ascii="Times New Roman" w:eastAsia="Times New Roman" w:hAnsi="Times New Roman" w:cs="Times New Roman"/>
          <w:color w:val="212121"/>
          <w:sz w:val="24"/>
          <w:szCs w:val="24"/>
          <w:shd w:val="clear" w:color="auto" w:fill="FFFFFF"/>
        </w:rPr>
        <w:t>describe</w:t>
      </w:r>
      <w:r w:rsidRPr="00DB5980">
        <w:rPr>
          <w:rFonts w:ascii="Times New Roman" w:eastAsia="Times New Roman" w:hAnsi="Times New Roman" w:cs="Times New Roman"/>
          <w:color w:val="212121"/>
          <w:sz w:val="24"/>
          <w:szCs w:val="24"/>
          <w:shd w:val="clear" w:color="auto" w:fill="FFFFFF"/>
        </w:rPr>
        <w:t xml:space="preserve"> the </w:t>
      </w:r>
      <w:r w:rsidR="00541171" w:rsidRPr="00DB5980">
        <w:rPr>
          <w:rFonts w:ascii="Times New Roman" w:eastAsia="Times New Roman" w:hAnsi="Times New Roman" w:cs="Times New Roman"/>
          <w:color w:val="212121"/>
          <w:sz w:val="24"/>
          <w:szCs w:val="24"/>
          <w:shd w:val="clear" w:color="auto" w:fill="FFFFFF"/>
        </w:rPr>
        <w:t>differences</w:t>
      </w:r>
      <w:r w:rsidRPr="00DB5980">
        <w:rPr>
          <w:rFonts w:ascii="Times New Roman" w:eastAsia="Times New Roman" w:hAnsi="Times New Roman" w:cs="Times New Roman"/>
          <w:color w:val="212121"/>
          <w:sz w:val="24"/>
          <w:szCs w:val="24"/>
          <w:shd w:val="clear" w:color="auto" w:fill="FFFFFF"/>
        </w:rPr>
        <w:t xml:space="preserve"> </w:t>
      </w:r>
      <w:r w:rsidR="00541171" w:rsidRPr="00DB5980">
        <w:rPr>
          <w:rFonts w:ascii="Times New Roman" w:eastAsia="Times New Roman" w:hAnsi="Times New Roman" w:cs="Times New Roman"/>
          <w:color w:val="212121"/>
          <w:sz w:val="24"/>
          <w:szCs w:val="24"/>
          <w:shd w:val="clear" w:color="auto" w:fill="FFFFFF"/>
        </w:rPr>
        <w:t xml:space="preserve">between </w:t>
      </w:r>
      <w:r w:rsidR="00DD1816">
        <w:rPr>
          <w:rFonts w:ascii="Times New Roman" w:eastAsia="Times New Roman" w:hAnsi="Times New Roman" w:cs="Times New Roman"/>
          <w:color w:val="212121"/>
          <w:sz w:val="24"/>
          <w:szCs w:val="24"/>
          <w:shd w:val="clear" w:color="auto" w:fill="FFFFFF"/>
        </w:rPr>
        <w:t xml:space="preserve">the </w:t>
      </w:r>
      <w:r w:rsidR="00541171" w:rsidRPr="00DB5980">
        <w:rPr>
          <w:rFonts w:ascii="Times New Roman" w:eastAsia="Times New Roman" w:hAnsi="Times New Roman" w:cs="Times New Roman"/>
          <w:color w:val="212121"/>
          <w:sz w:val="24"/>
          <w:szCs w:val="24"/>
          <w:shd w:val="clear" w:color="auto" w:fill="FFFFFF"/>
        </w:rPr>
        <w:t>original d</w:t>
      </w:r>
      <w:r w:rsidR="006A6365" w:rsidRPr="00DB5980">
        <w:rPr>
          <w:rFonts w:ascii="Times New Roman" w:eastAsia="Times New Roman" w:hAnsi="Times New Roman" w:cs="Times New Roman"/>
          <w:color w:val="212121"/>
          <w:sz w:val="24"/>
          <w:szCs w:val="24"/>
          <w:shd w:val="clear" w:color="auto" w:fill="FFFFFF"/>
        </w:rPr>
        <w:t>ata and quality-controlled data</w:t>
      </w:r>
      <w:del w:id="1" w:author="Troy" w:date="2018-12-19T14:51:00Z">
        <w:r w:rsidR="00125ADE" w:rsidRPr="00DB5980" w:rsidDel="00823639">
          <w:rPr>
            <w:rFonts w:ascii="Times New Roman" w:eastAsia="Times New Roman" w:hAnsi="Times New Roman" w:cs="Times New Roman"/>
            <w:color w:val="212121"/>
            <w:sz w:val="24"/>
            <w:szCs w:val="24"/>
            <w:shd w:val="clear" w:color="auto" w:fill="FFFFFF"/>
          </w:rPr>
          <w:delText>,</w:delText>
        </w:r>
      </w:del>
      <w:r w:rsidR="00125ADE" w:rsidRPr="00DB5980">
        <w:rPr>
          <w:rFonts w:ascii="Times New Roman" w:eastAsia="Times New Roman" w:hAnsi="Times New Roman" w:cs="Times New Roman"/>
          <w:color w:val="212121"/>
          <w:sz w:val="24"/>
          <w:szCs w:val="24"/>
          <w:shd w:val="clear" w:color="auto" w:fill="FFFFFF"/>
        </w:rPr>
        <w:t xml:space="preserve"> </w:t>
      </w:r>
      <w:r w:rsidR="00E100FE">
        <w:rPr>
          <w:rFonts w:ascii="Times New Roman" w:eastAsia="Times New Roman" w:hAnsi="Times New Roman" w:cs="Times New Roman"/>
          <w:color w:val="212121"/>
          <w:sz w:val="24"/>
          <w:szCs w:val="24"/>
          <w:shd w:val="clear" w:color="auto" w:fill="FFFFFF"/>
        </w:rPr>
        <w:t>and</w:t>
      </w:r>
      <w:r w:rsidR="00125ADE" w:rsidRPr="00DB5980">
        <w:rPr>
          <w:rFonts w:ascii="Times New Roman" w:eastAsia="Times New Roman" w:hAnsi="Times New Roman" w:cs="Times New Roman"/>
          <w:color w:val="212121"/>
          <w:sz w:val="24"/>
          <w:szCs w:val="24"/>
          <w:shd w:val="clear" w:color="auto" w:fill="FFFFFF"/>
        </w:rPr>
        <w:t xml:space="preserve"> characterize the</w:t>
      </w:r>
      <w:r w:rsidR="002673C5">
        <w:rPr>
          <w:rFonts w:ascii="Times New Roman" w:eastAsia="Times New Roman" w:hAnsi="Times New Roman" w:cs="Times New Roman"/>
          <w:color w:val="212121"/>
          <w:sz w:val="24"/>
          <w:szCs w:val="24"/>
          <w:shd w:val="clear" w:color="auto" w:fill="FFFFFF"/>
        </w:rPr>
        <w:t xml:space="preserve"> relative</w:t>
      </w:r>
      <w:r w:rsidR="00125ADE" w:rsidRPr="00DB5980">
        <w:rPr>
          <w:rFonts w:ascii="Times New Roman" w:eastAsia="Times New Roman" w:hAnsi="Times New Roman" w:cs="Times New Roman"/>
          <w:color w:val="212121"/>
          <w:sz w:val="24"/>
          <w:szCs w:val="24"/>
          <w:shd w:val="clear" w:color="auto" w:fill="FFFFFF"/>
        </w:rPr>
        <w:t xml:space="preserve"> </w:t>
      </w:r>
      <w:r w:rsidR="006A6365" w:rsidRPr="00DB5980">
        <w:rPr>
          <w:rFonts w:ascii="Times New Roman" w:eastAsia="Times New Roman" w:hAnsi="Times New Roman" w:cs="Times New Roman"/>
          <w:color w:val="212121"/>
          <w:sz w:val="24"/>
          <w:szCs w:val="24"/>
          <w:shd w:val="clear" w:color="auto" w:fill="FFFFFF"/>
        </w:rPr>
        <w:t xml:space="preserve">quality </w:t>
      </w:r>
      <w:r w:rsidR="00E41479">
        <w:rPr>
          <w:rFonts w:ascii="Times New Roman" w:eastAsia="Times New Roman" w:hAnsi="Times New Roman" w:cs="Times New Roman"/>
          <w:color w:val="212121"/>
          <w:sz w:val="24"/>
          <w:szCs w:val="24"/>
          <w:shd w:val="clear" w:color="auto" w:fill="FFFFFF"/>
        </w:rPr>
        <w:t xml:space="preserve">of </w:t>
      </w:r>
      <w:r w:rsidR="003C62B4">
        <w:rPr>
          <w:rFonts w:ascii="Times New Roman" w:eastAsia="Times New Roman" w:hAnsi="Times New Roman" w:cs="Times New Roman"/>
          <w:color w:val="212121"/>
          <w:sz w:val="24"/>
          <w:szCs w:val="24"/>
          <w:shd w:val="clear" w:color="auto" w:fill="FFFFFF"/>
        </w:rPr>
        <w:t>data produced</w:t>
      </w:r>
      <w:r w:rsidR="006A6365" w:rsidRPr="00DB5980">
        <w:rPr>
          <w:rFonts w:ascii="Times New Roman" w:eastAsia="Times New Roman" w:hAnsi="Times New Roman" w:cs="Times New Roman"/>
          <w:color w:val="212121"/>
          <w:sz w:val="24"/>
          <w:szCs w:val="24"/>
          <w:shd w:val="clear" w:color="auto" w:fill="FFFFFF"/>
        </w:rPr>
        <w:t xml:space="preserve"> by the trauma registry</w:t>
      </w:r>
    </w:p>
    <w:p w14:paraId="4AE8FF15" w14:textId="77777777" w:rsidR="00E41479" w:rsidRPr="00E41479" w:rsidRDefault="00E41479" w:rsidP="004635E2">
      <w:pPr>
        <w:pStyle w:val="ListParagraph"/>
        <w:jc w:val="both"/>
        <w:rPr>
          <w:rFonts w:ascii="Times New Roman" w:eastAsia="Times New Roman" w:hAnsi="Times New Roman" w:cs="Times New Roman"/>
          <w:color w:val="000000"/>
          <w:sz w:val="24"/>
          <w:szCs w:val="24"/>
          <w:shd w:val="clear" w:color="auto" w:fill="FFFFFF"/>
        </w:rPr>
      </w:pPr>
    </w:p>
    <w:p w14:paraId="7B7F8848" w14:textId="4B26DA59" w:rsidR="00541171" w:rsidRPr="00E41479" w:rsidRDefault="00610992" w:rsidP="004635E2">
      <w:pPr>
        <w:pStyle w:val="ListParagraph"/>
        <w:numPr>
          <w:ilvl w:val="0"/>
          <w:numId w:val="2"/>
        </w:numPr>
        <w:shd w:val="clear" w:color="auto" w:fill="FFFFFF"/>
        <w:spacing w:after="0" w:line="240" w:lineRule="auto"/>
        <w:jc w:val="both"/>
        <w:rPr>
          <w:rFonts w:ascii="Times New Roman" w:eastAsia="Times New Roman" w:hAnsi="Times New Roman" w:cs="Times New Roman"/>
          <w:color w:val="212121"/>
          <w:sz w:val="24"/>
          <w:szCs w:val="24"/>
          <w:shd w:val="clear" w:color="auto" w:fill="FFFFFF"/>
        </w:rPr>
      </w:pPr>
      <w:r w:rsidRPr="00E41479">
        <w:rPr>
          <w:rFonts w:ascii="Times New Roman" w:eastAsia="Times New Roman" w:hAnsi="Times New Roman" w:cs="Times New Roman"/>
          <w:color w:val="000000"/>
          <w:sz w:val="24"/>
          <w:szCs w:val="24"/>
          <w:shd w:val="clear" w:color="auto" w:fill="FFFFFF"/>
        </w:rPr>
        <w:t xml:space="preserve">To </w:t>
      </w:r>
      <w:r w:rsidR="00E41479">
        <w:rPr>
          <w:rFonts w:ascii="Times New Roman" w:eastAsia="Times New Roman" w:hAnsi="Times New Roman" w:cs="Times New Roman"/>
          <w:color w:val="000000"/>
          <w:sz w:val="24"/>
          <w:szCs w:val="24"/>
          <w:shd w:val="clear" w:color="auto" w:fill="FFFFFF"/>
        </w:rPr>
        <w:t xml:space="preserve">identify which </w:t>
      </w:r>
      <w:proofErr w:type="spellStart"/>
      <w:r w:rsidR="00E41479">
        <w:rPr>
          <w:rFonts w:ascii="Times New Roman" w:eastAsia="Times New Roman" w:hAnsi="Times New Roman" w:cs="Times New Roman"/>
          <w:color w:val="000000"/>
          <w:sz w:val="24"/>
          <w:szCs w:val="24"/>
          <w:shd w:val="clear" w:color="auto" w:fill="FFFFFF"/>
        </w:rPr>
        <w:t>REDCap</w:t>
      </w:r>
      <w:proofErr w:type="spellEnd"/>
      <w:r w:rsidR="00E41479">
        <w:rPr>
          <w:rFonts w:ascii="Times New Roman" w:eastAsia="Times New Roman" w:hAnsi="Times New Roman" w:cs="Times New Roman"/>
          <w:color w:val="000000"/>
          <w:sz w:val="24"/>
          <w:szCs w:val="24"/>
          <w:shd w:val="clear" w:color="auto" w:fill="FFFFFF"/>
        </w:rPr>
        <w:t xml:space="preserve"> data points are more susceptible to error and provide recommendations </w:t>
      </w:r>
      <w:r w:rsidR="00DD1816">
        <w:rPr>
          <w:rFonts w:ascii="Times New Roman" w:eastAsia="Times New Roman" w:hAnsi="Times New Roman" w:cs="Times New Roman"/>
          <w:color w:val="000000"/>
          <w:sz w:val="24"/>
          <w:szCs w:val="24"/>
          <w:shd w:val="clear" w:color="auto" w:fill="FFFFFF"/>
        </w:rPr>
        <w:t>regarding</w:t>
      </w:r>
      <w:r w:rsidR="00E41479">
        <w:rPr>
          <w:rFonts w:ascii="Times New Roman" w:eastAsia="Times New Roman" w:hAnsi="Times New Roman" w:cs="Times New Roman"/>
          <w:color w:val="000000"/>
          <w:sz w:val="24"/>
          <w:szCs w:val="24"/>
          <w:shd w:val="clear" w:color="auto" w:fill="FFFFFF"/>
        </w:rPr>
        <w:t xml:space="preserve"> quality improvement for future </w:t>
      </w:r>
      <w:r w:rsidR="004E765D">
        <w:rPr>
          <w:rFonts w:ascii="Times New Roman" w:eastAsia="Times New Roman" w:hAnsi="Times New Roman" w:cs="Times New Roman"/>
          <w:color w:val="000000"/>
          <w:sz w:val="24"/>
          <w:szCs w:val="24"/>
          <w:shd w:val="clear" w:color="auto" w:fill="FFFFFF"/>
        </w:rPr>
        <w:t>data entry</w:t>
      </w:r>
      <w:bookmarkEnd w:id="0"/>
    </w:p>
    <w:p w14:paraId="669C3188" w14:textId="77777777" w:rsidR="00541171" w:rsidRPr="00A24764" w:rsidRDefault="00541171" w:rsidP="004635E2">
      <w:pPr>
        <w:spacing w:after="0" w:line="240" w:lineRule="auto"/>
        <w:jc w:val="both"/>
        <w:rPr>
          <w:rFonts w:ascii="Times New Roman" w:hAnsi="Times New Roman" w:cs="Times New Roman"/>
          <w:sz w:val="24"/>
          <w:szCs w:val="24"/>
        </w:rPr>
      </w:pPr>
    </w:p>
    <w:p w14:paraId="0A17117D" w14:textId="40063EED" w:rsidR="00315BB0" w:rsidRDefault="00315BB0" w:rsidP="004635E2">
      <w:pPr>
        <w:spacing w:after="0" w:line="240" w:lineRule="auto"/>
        <w:jc w:val="both"/>
        <w:rPr>
          <w:rFonts w:ascii="Times New Roman" w:hAnsi="Times New Roman" w:cs="Times New Roman"/>
          <w:sz w:val="24"/>
          <w:szCs w:val="24"/>
        </w:rPr>
      </w:pPr>
    </w:p>
    <w:p w14:paraId="1B0877E1" w14:textId="2EEBBF17" w:rsidR="006A2AB8" w:rsidRPr="006A2AB8" w:rsidRDefault="006A2AB8" w:rsidP="004635E2">
      <w:pPr>
        <w:spacing w:after="0" w:line="240" w:lineRule="auto"/>
        <w:jc w:val="both"/>
        <w:rPr>
          <w:rFonts w:ascii="Times New Roman" w:eastAsia="Times New Roman" w:hAnsi="Times New Roman" w:cs="Times New Roman"/>
          <w:sz w:val="24"/>
          <w:szCs w:val="24"/>
        </w:rPr>
      </w:pPr>
      <w:r>
        <w:rPr>
          <w:rFonts w:ascii="Times New Roman" w:hAnsi="Times New Roman" w:cs="Times New Roman"/>
          <w:b/>
          <w:sz w:val="24"/>
          <w:szCs w:val="24"/>
        </w:rPr>
        <w:t xml:space="preserve">Preliminary Data </w:t>
      </w:r>
      <w:r>
        <w:rPr>
          <w:rFonts w:ascii="Times New Roman" w:hAnsi="Times New Roman" w:cs="Times New Roman"/>
          <w:sz w:val="24"/>
          <w:szCs w:val="24"/>
        </w:rPr>
        <w:t>(</w:t>
      </w:r>
      <w:r w:rsidRPr="00A24764">
        <w:rPr>
          <w:rFonts w:ascii="Times New Roman" w:eastAsia="Times New Roman" w:hAnsi="Times New Roman" w:cs="Times New Roman"/>
          <w:color w:val="0070C0"/>
          <w:sz w:val="24"/>
          <w:szCs w:val="24"/>
        </w:rPr>
        <w:t>Published or unpublished data that supports the stated hypothesis and objectives. Please be specific regarding available data and include references, if available</w:t>
      </w:r>
      <w:r>
        <w:rPr>
          <w:rFonts w:ascii="Times New Roman" w:eastAsia="Times New Roman" w:hAnsi="Times New Roman" w:cs="Times New Roman"/>
          <w:sz w:val="24"/>
          <w:szCs w:val="24"/>
        </w:rPr>
        <w:t>)</w:t>
      </w:r>
      <w:r w:rsidRPr="006A2AB8">
        <w:rPr>
          <w:rFonts w:ascii="Times New Roman" w:eastAsia="Times New Roman" w:hAnsi="Times New Roman" w:cs="Times New Roman"/>
          <w:sz w:val="24"/>
          <w:szCs w:val="24"/>
        </w:rPr>
        <w:t xml:space="preserve">. </w:t>
      </w:r>
    </w:p>
    <w:p w14:paraId="2048AB5C" w14:textId="77777777" w:rsidR="00FD3BEE" w:rsidRPr="00A24764" w:rsidRDefault="00FD3BEE" w:rsidP="004635E2">
      <w:pPr>
        <w:spacing w:after="0" w:line="240" w:lineRule="auto"/>
        <w:jc w:val="both"/>
        <w:rPr>
          <w:rFonts w:ascii="Times New Roman" w:hAnsi="Times New Roman" w:cs="Times New Roman"/>
          <w:sz w:val="24"/>
          <w:szCs w:val="24"/>
        </w:rPr>
      </w:pPr>
    </w:p>
    <w:p w14:paraId="47DB27E6" w14:textId="0E21C919" w:rsidR="00FD3BEE" w:rsidRDefault="00541171" w:rsidP="004635E2">
      <w:pPr>
        <w:spacing w:after="0" w:line="240" w:lineRule="auto"/>
        <w:jc w:val="both"/>
        <w:rPr>
          <w:rFonts w:ascii="Times New Roman" w:hAnsi="Times New Roman" w:cs="Times New Roman"/>
          <w:sz w:val="24"/>
          <w:szCs w:val="24"/>
        </w:rPr>
      </w:pPr>
      <w:r w:rsidRPr="00A24764">
        <w:rPr>
          <w:rFonts w:ascii="Times New Roman" w:hAnsi="Times New Roman" w:cs="Times New Roman"/>
          <w:sz w:val="24"/>
          <w:szCs w:val="24"/>
        </w:rPr>
        <w:t>Th</w:t>
      </w:r>
      <w:r w:rsidR="00FD3BEE" w:rsidRPr="00A24764">
        <w:rPr>
          <w:rFonts w:ascii="Times New Roman" w:hAnsi="Times New Roman" w:cs="Times New Roman"/>
          <w:sz w:val="24"/>
          <w:szCs w:val="24"/>
        </w:rPr>
        <w:t>e existing</w:t>
      </w:r>
      <w:r w:rsidRPr="00A24764">
        <w:rPr>
          <w:rFonts w:ascii="Times New Roman" w:hAnsi="Times New Roman" w:cs="Times New Roman"/>
          <w:sz w:val="24"/>
          <w:szCs w:val="24"/>
        </w:rPr>
        <w:t xml:space="preserve"> </w:t>
      </w:r>
      <w:proofErr w:type="spellStart"/>
      <w:r w:rsidRPr="00A24764">
        <w:rPr>
          <w:rFonts w:ascii="Times New Roman" w:hAnsi="Times New Roman" w:cs="Times New Roman"/>
          <w:sz w:val="24"/>
          <w:szCs w:val="24"/>
        </w:rPr>
        <w:t>REDCap</w:t>
      </w:r>
      <w:proofErr w:type="spellEnd"/>
      <w:r w:rsidRPr="00A24764">
        <w:rPr>
          <w:rFonts w:ascii="Times New Roman" w:hAnsi="Times New Roman" w:cs="Times New Roman"/>
          <w:sz w:val="24"/>
          <w:szCs w:val="24"/>
        </w:rPr>
        <w:t xml:space="preserve">-based registry </w:t>
      </w:r>
      <w:r w:rsidR="001F3AF6">
        <w:rPr>
          <w:rFonts w:ascii="Times New Roman" w:hAnsi="Times New Roman" w:cs="Times New Roman"/>
          <w:sz w:val="24"/>
          <w:szCs w:val="24"/>
        </w:rPr>
        <w:t>contains information on approximately</w:t>
      </w:r>
      <w:r w:rsidRPr="00A24764">
        <w:rPr>
          <w:rFonts w:ascii="Times New Roman" w:hAnsi="Times New Roman" w:cs="Times New Roman"/>
          <w:sz w:val="24"/>
          <w:szCs w:val="24"/>
        </w:rPr>
        <w:t xml:space="preserve"> 30,000 small animal trauma cases prospectively enrolled across </w:t>
      </w:r>
      <w:r w:rsidR="00B23BEF" w:rsidRPr="00A24764">
        <w:rPr>
          <w:rFonts w:ascii="Times New Roman" w:hAnsi="Times New Roman" w:cs="Times New Roman"/>
          <w:sz w:val="24"/>
          <w:szCs w:val="24"/>
        </w:rPr>
        <w:t>3</w:t>
      </w:r>
      <w:r w:rsidR="00B23BEF">
        <w:rPr>
          <w:rFonts w:ascii="Times New Roman" w:hAnsi="Times New Roman" w:cs="Times New Roman"/>
          <w:sz w:val="24"/>
          <w:szCs w:val="24"/>
        </w:rPr>
        <w:t xml:space="preserve">1 </w:t>
      </w:r>
      <w:r w:rsidRPr="00A24764">
        <w:rPr>
          <w:rFonts w:ascii="Times New Roman" w:hAnsi="Times New Roman" w:cs="Times New Roman"/>
          <w:sz w:val="24"/>
          <w:szCs w:val="24"/>
        </w:rPr>
        <w:t xml:space="preserve">identified Veterinary Trauma Centers (VTCs). </w:t>
      </w:r>
      <w:r w:rsidR="00FD3BEE" w:rsidRPr="00A24764">
        <w:rPr>
          <w:rFonts w:ascii="Times New Roman" w:hAnsi="Times New Roman" w:cs="Times New Roman"/>
          <w:sz w:val="24"/>
          <w:szCs w:val="24"/>
        </w:rPr>
        <w:t>To determine preliminary</w:t>
      </w:r>
      <w:r w:rsidR="001779DA">
        <w:rPr>
          <w:rFonts w:ascii="Times New Roman" w:hAnsi="Times New Roman" w:cs="Times New Roman"/>
          <w:sz w:val="24"/>
          <w:szCs w:val="24"/>
        </w:rPr>
        <w:t xml:space="preserve"> error rate</w:t>
      </w:r>
      <w:r w:rsidR="00FC3625" w:rsidRPr="00FC3625">
        <w:rPr>
          <w:rFonts w:ascii="Times New Roman" w:hAnsi="Times New Roman" w:cs="Times New Roman"/>
          <w:sz w:val="24"/>
          <w:szCs w:val="24"/>
        </w:rPr>
        <w:t>, the authors reviewed</w:t>
      </w:r>
      <w:r w:rsidR="00FD3BEE" w:rsidRPr="00A24764">
        <w:rPr>
          <w:rFonts w:ascii="Times New Roman" w:hAnsi="Times New Roman" w:cs="Times New Roman"/>
          <w:sz w:val="24"/>
          <w:szCs w:val="24"/>
        </w:rPr>
        <w:t xml:space="preserve"> medical records from 836 trauma</w:t>
      </w:r>
      <w:r w:rsidR="001F3AF6">
        <w:rPr>
          <w:rFonts w:ascii="Times New Roman" w:hAnsi="Times New Roman" w:cs="Times New Roman"/>
          <w:sz w:val="24"/>
          <w:szCs w:val="24"/>
        </w:rPr>
        <w:t xml:space="preserve"> cases presenting</w:t>
      </w:r>
      <w:r w:rsidR="00FD3BEE" w:rsidRPr="00A24764">
        <w:rPr>
          <w:rFonts w:ascii="Times New Roman" w:hAnsi="Times New Roman" w:cs="Times New Roman"/>
          <w:sz w:val="24"/>
          <w:szCs w:val="24"/>
        </w:rPr>
        <w:t xml:space="preserve"> to C</w:t>
      </w:r>
      <w:r w:rsidR="00E85D29">
        <w:rPr>
          <w:rFonts w:ascii="Times New Roman" w:hAnsi="Times New Roman" w:cs="Times New Roman"/>
          <w:sz w:val="24"/>
          <w:szCs w:val="24"/>
        </w:rPr>
        <w:t xml:space="preserve">olorado </w:t>
      </w:r>
      <w:r w:rsidR="00FD3BEE" w:rsidRPr="00A24764">
        <w:rPr>
          <w:rFonts w:ascii="Times New Roman" w:hAnsi="Times New Roman" w:cs="Times New Roman"/>
          <w:sz w:val="24"/>
          <w:szCs w:val="24"/>
        </w:rPr>
        <w:t>S</w:t>
      </w:r>
      <w:r w:rsidR="00E85D29">
        <w:rPr>
          <w:rFonts w:ascii="Times New Roman" w:hAnsi="Times New Roman" w:cs="Times New Roman"/>
          <w:sz w:val="24"/>
          <w:szCs w:val="24"/>
        </w:rPr>
        <w:t xml:space="preserve">tate </w:t>
      </w:r>
      <w:r w:rsidR="00FD3BEE" w:rsidRPr="00A24764">
        <w:rPr>
          <w:rFonts w:ascii="Times New Roman" w:hAnsi="Times New Roman" w:cs="Times New Roman"/>
          <w:sz w:val="24"/>
          <w:szCs w:val="24"/>
        </w:rPr>
        <w:t>U</w:t>
      </w:r>
      <w:r w:rsidR="00E85D29">
        <w:rPr>
          <w:rFonts w:ascii="Times New Roman" w:hAnsi="Times New Roman" w:cs="Times New Roman"/>
          <w:sz w:val="24"/>
          <w:szCs w:val="24"/>
        </w:rPr>
        <w:t>niversity</w:t>
      </w:r>
      <w:r w:rsidR="00FD3BEE" w:rsidRPr="00A24764">
        <w:rPr>
          <w:rFonts w:ascii="Times New Roman" w:hAnsi="Times New Roman" w:cs="Times New Roman"/>
          <w:sz w:val="24"/>
          <w:szCs w:val="24"/>
        </w:rPr>
        <w:t>’s Veterinary Teaching Hospi</w:t>
      </w:r>
      <w:r w:rsidR="001779DA" w:rsidRPr="001779DA">
        <w:rPr>
          <w:rFonts w:ascii="Times New Roman" w:hAnsi="Times New Roman" w:cs="Times New Roman"/>
          <w:sz w:val="24"/>
          <w:szCs w:val="24"/>
        </w:rPr>
        <w:t xml:space="preserve">tal </w:t>
      </w:r>
      <w:r w:rsidR="00E85D29">
        <w:rPr>
          <w:rFonts w:ascii="Times New Roman" w:hAnsi="Times New Roman" w:cs="Times New Roman"/>
          <w:sz w:val="24"/>
          <w:szCs w:val="24"/>
        </w:rPr>
        <w:t xml:space="preserve">(CSU-VTH) </w:t>
      </w:r>
      <w:r w:rsidR="001779DA" w:rsidRPr="001779DA">
        <w:rPr>
          <w:rFonts w:ascii="Times New Roman" w:hAnsi="Times New Roman" w:cs="Times New Roman"/>
          <w:sz w:val="24"/>
          <w:szCs w:val="24"/>
        </w:rPr>
        <w:t>within the time period of 14 January 20</w:t>
      </w:r>
      <w:r w:rsidR="00CE7E1D">
        <w:rPr>
          <w:rFonts w:ascii="Times New Roman" w:hAnsi="Times New Roman" w:cs="Times New Roman"/>
          <w:sz w:val="24"/>
          <w:szCs w:val="24"/>
        </w:rPr>
        <w:t>15</w:t>
      </w:r>
      <w:r w:rsidR="00FD3BEE" w:rsidRPr="00A24764">
        <w:rPr>
          <w:rFonts w:ascii="Times New Roman" w:hAnsi="Times New Roman" w:cs="Times New Roman"/>
          <w:sz w:val="24"/>
          <w:szCs w:val="24"/>
        </w:rPr>
        <w:t xml:space="preserve"> and </w:t>
      </w:r>
      <w:r w:rsidR="001779DA">
        <w:rPr>
          <w:rFonts w:ascii="Times New Roman" w:hAnsi="Times New Roman" w:cs="Times New Roman"/>
          <w:sz w:val="24"/>
          <w:szCs w:val="24"/>
        </w:rPr>
        <w:t>02 March</w:t>
      </w:r>
      <w:r w:rsidR="001779DA" w:rsidRPr="00AD3FCB">
        <w:rPr>
          <w:rFonts w:ascii="Times New Roman" w:hAnsi="Times New Roman" w:cs="Times New Roman"/>
          <w:sz w:val="24"/>
          <w:szCs w:val="24"/>
        </w:rPr>
        <w:t xml:space="preserve"> 20</w:t>
      </w:r>
      <w:r w:rsidR="00CE7E1D">
        <w:rPr>
          <w:rFonts w:ascii="Times New Roman" w:hAnsi="Times New Roman" w:cs="Times New Roman"/>
          <w:sz w:val="24"/>
          <w:szCs w:val="24"/>
        </w:rPr>
        <w:t>17 (approximately 26</w:t>
      </w:r>
      <w:r w:rsidR="00AD3FCB">
        <w:rPr>
          <w:rFonts w:ascii="Times New Roman" w:hAnsi="Times New Roman" w:cs="Times New Roman"/>
          <w:sz w:val="24"/>
          <w:szCs w:val="24"/>
        </w:rPr>
        <w:t xml:space="preserve"> months)</w:t>
      </w:r>
      <w:r w:rsidR="00FD3BEE" w:rsidRPr="00A24764">
        <w:rPr>
          <w:rFonts w:ascii="Times New Roman" w:hAnsi="Times New Roman" w:cs="Times New Roman"/>
          <w:sz w:val="24"/>
          <w:szCs w:val="24"/>
        </w:rPr>
        <w:t>.</w:t>
      </w:r>
      <w:r w:rsidR="002675D1">
        <w:rPr>
          <w:rFonts w:ascii="Times New Roman" w:hAnsi="Times New Roman" w:cs="Times New Roman"/>
          <w:sz w:val="24"/>
          <w:szCs w:val="24"/>
        </w:rPr>
        <w:t xml:space="preserve"> Several variables (e.g., species, breed, sex, age and weight) could be easily extracted from the </w:t>
      </w:r>
      <w:r w:rsidR="00617893">
        <w:rPr>
          <w:rFonts w:ascii="Times New Roman" w:hAnsi="Times New Roman" w:cs="Times New Roman"/>
          <w:sz w:val="24"/>
          <w:szCs w:val="24"/>
        </w:rPr>
        <w:t xml:space="preserve">electronic </w:t>
      </w:r>
      <w:r w:rsidR="002675D1">
        <w:rPr>
          <w:rFonts w:ascii="Times New Roman" w:hAnsi="Times New Roman" w:cs="Times New Roman"/>
          <w:sz w:val="24"/>
          <w:szCs w:val="24"/>
        </w:rPr>
        <w:t xml:space="preserve">medical record for all cases, and subsequently compared to the </w:t>
      </w:r>
      <w:proofErr w:type="spellStart"/>
      <w:r w:rsidR="002675D1">
        <w:rPr>
          <w:rFonts w:ascii="Times New Roman" w:hAnsi="Times New Roman" w:cs="Times New Roman"/>
          <w:sz w:val="24"/>
          <w:szCs w:val="24"/>
        </w:rPr>
        <w:t>REDCap</w:t>
      </w:r>
      <w:proofErr w:type="spellEnd"/>
      <w:r w:rsidR="002675D1">
        <w:rPr>
          <w:rFonts w:ascii="Times New Roman" w:hAnsi="Times New Roman" w:cs="Times New Roman"/>
          <w:sz w:val="24"/>
          <w:szCs w:val="24"/>
        </w:rPr>
        <w:t xml:space="preserve"> value for determination of error</w:t>
      </w:r>
      <w:r w:rsidR="002C2336">
        <w:rPr>
          <w:rFonts w:ascii="Times New Roman" w:hAnsi="Times New Roman" w:cs="Times New Roman"/>
          <w:sz w:val="24"/>
          <w:szCs w:val="24"/>
        </w:rPr>
        <w:t xml:space="preserve"> rate</w:t>
      </w:r>
      <w:r w:rsidR="002675D1">
        <w:rPr>
          <w:rFonts w:ascii="Times New Roman" w:hAnsi="Times New Roman" w:cs="Times New Roman"/>
          <w:sz w:val="24"/>
          <w:szCs w:val="24"/>
        </w:rPr>
        <w:t xml:space="preserve"> (</w:t>
      </w:r>
      <w:r w:rsidR="002675D1">
        <w:rPr>
          <w:rFonts w:ascii="Times New Roman" w:hAnsi="Times New Roman" w:cs="Times New Roman"/>
          <w:i/>
          <w:sz w:val="24"/>
          <w:szCs w:val="24"/>
        </w:rPr>
        <w:t>Table 1</w:t>
      </w:r>
      <w:r w:rsidR="002675D1">
        <w:rPr>
          <w:rFonts w:ascii="Times New Roman" w:hAnsi="Times New Roman" w:cs="Times New Roman"/>
          <w:sz w:val="24"/>
          <w:szCs w:val="24"/>
        </w:rPr>
        <w:t>).</w:t>
      </w:r>
      <w:r w:rsidR="00FD3BEE" w:rsidRPr="00A24764">
        <w:rPr>
          <w:rFonts w:ascii="Times New Roman" w:hAnsi="Times New Roman" w:cs="Times New Roman"/>
          <w:sz w:val="24"/>
          <w:szCs w:val="24"/>
        </w:rPr>
        <w:t xml:space="preserve"> </w:t>
      </w:r>
    </w:p>
    <w:p w14:paraId="3C38651C" w14:textId="60EDE663" w:rsidR="00FD3BEE" w:rsidRDefault="006A4077" w:rsidP="004635E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Following identification of the initial 836 trauma cases</w:t>
      </w:r>
      <w:r w:rsidR="00FD3BEE">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7C63FC">
        <w:rPr>
          <w:rFonts w:ascii="Times New Roman" w:hAnsi="Times New Roman" w:cs="Times New Roman"/>
          <w:sz w:val="24"/>
          <w:szCs w:val="24"/>
        </w:rPr>
        <w:t xml:space="preserve">CSU-VTH </w:t>
      </w:r>
      <w:r>
        <w:rPr>
          <w:rFonts w:ascii="Times New Roman" w:hAnsi="Times New Roman" w:cs="Times New Roman"/>
          <w:sz w:val="24"/>
          <w:szCs w:val="24"/>
        </w:rPr>
        <w:t xml:space="preserve">authors further defined </w:t>
      </w:r>
      <w:r w:rsidR="00FD3BEE">
        <w:rPr>
          <w:rFonts w:ascii="Times New Roman" w:hAnsi="Times New Roman" w:cs="Times New Roman"/>
          <w:sz w:val="24"/>
          <w:szCs w:val="24"/>
        </w:rPr>
        <w:t xml:space="preserve">a “complete record” as </w:t>
      </w:r>
      <w:r>
        <w:rPr>
          <w:rFonts w:ascii="Times New Roman" w:hAnsi="Times New Roman" w:cs="Times New Roman"/>
          <w:sz w:val="24"/>
          <w:szCs w:val="24"/>
        </w:rPr>
        <w:t xml:space="preserve">any case with </w:t>
      </w:r>
      <w:r w:rsidR="00FD3BEE">
        <w:rPr>
          <w:rFonts w:ascii="Times New Roman" w:hAnsi="Times New Roman" w:cs="Times New Roman"/>
          <w:sz w:val="24"/>
          <w:szCs w:val="24"/>
        </w:rPr>
        <w:t xml:space="preserve">entry of all </w:t>
      </w:r>
      <w:r w:rsidR="00FD3BEE" w:rsidRPr="0013158A">
        <w:rPr>
          <w:rFonts w:ascii="Times New Roman" w:hAnsi="Times New Roman" w:cs="Times New Roman"/>
          <w:sz w:val="24"/>
          <w:szCs w:val="24"/>
        </w:rPr>
        <w:t>mandatory information</w:t>
      </w:r>
      <w:r w:rsidR="00FD3BEE" w:rsidRPr="00FD3BEE">
        <w:rPr>
          <w:rFonts w:ascii="Times New Roman" w:hAnsi="Times New Roman" w:cs="Times New Roman"/>
          <w:sz w:val="24"/>
          <w:szCs w:val="24"/>
        </w:rPr>
        <w:t xml:space="preserve"> </w:t>
      </w:r>
      <w:r w:rsidR="00AE077F">
        <w:rPr>
          <w:rFonts w:ascii="Times New Roman" w:hAnsi="Times New Roman" w:cs="Times New Roman"/>
          <w:sz w:val="24"/>
          <w:szCs w:val="24"/>
        </w:rPr>
        <w:t>(n=</w:t>
      </w:r>
      <w:r w:rsidR="00273956">
        <w:rPr>
          <w:rFonts w:ascii="Times New Roman" w:hAnsi="Times New Roman" w:cs="Times New Roman"/>
          <w:sz w:val="24"/>
          <w:szCs w:val="24"/>
        </w:rPr>
        <w:t>19</w:t>
      </w:r>
      <w:r w:rsidR="00EB6054">
        <w:rPr>
          <w:rFonts w:ascii="Times New Roman" w:hAnsi="Times New Roman" w:cs="Times New Roman"/>
          <w:sz w:val="24"/>
          <w:szCs w:val="24"/>
        </w:rPr>
        <w:t xml:space="preserve"> </w:t>
      </w:r>
      <w:r w:rsidR="00AE077F">
        <w:rPr>
          <w:rFonts w:ascii="Times New Roman" w:hAnsi="Times New Roman" w:cs="Times New Roman"/>
          <w:sz w:val="24"/>
          <w:szCs w:val="24"/>
        </w:rPr>
        <w:t xml:space="preserve">variables; </w:t>
      </w:r>
      <w:r w:rsidR="00FD3BEE" w:rsidRPr="00A24764">
        <w:rPr>
          <w:rFonts w:ascii="Times New Roman" w:hAnsi="Times New Roman" w:cs="Times New Roman"/>
          <w:sz w:val="24"/>
          <w:szCs w:val="24"/>
        </w:rPr>
        <w:t>species, age, breed, sex, body weight, type of trauma, cause of trauma, date/time of trauma, date/time of hospital presentati</w:t>
      </w:r>
      <w:r w:rsidR="00FD3BEE" w:rsidRPr="00FC3625">
        <w:rPr>
          <w:rFonts w:ascii="Times New Roman" w:hAnsi="Times New Roman" w:cs="Times New Roman"/>
          <w:sz w:val="24"/>
          <w:szCs w:val="24"/>
        </w:rPr>
        <w:t>on,</w:t>
      </w:r>
      <w:r w:rsidR="00273956">
        <w:rPr>
          <w:rFonts w:ascii="Times New Roman" w:hAnsi="Times New Roman" w:cs="Times New Roman"/>
          <w:sz w:val="24"/>
          <w:szCs w:val="24"/>
        </w:rPr>
        <w:t xml:space="preserve"> prior DVM care, prior non-DVM care,</w:t>
      </w:r>
      <w:r w:rsidR="00FD3BEE" w:rsidRPr="00FC3625">
        <w:rPr>
          <w:rFonts w:ascii="Times New Roman" w:hAnsi="Times New Roman" w:cs="Times New Roman"/>
          <w:sz w:val="24"/>
          <w:szCs w:val="24"/>
        </w:rPr>
        <w:t xml:space="preserve"> hospitalization in ICU</w:t>
      </w:r>
      <w:r w:rsidR="00FD3BEE" w:rsidRPr="00A24764">
        <w:rPr>
          <w:rFonts w:ascii="Times New Roman" w:hAnsi="Times New Roman" w:cs="Times New Roman"/>
          <w:sz w:val="24"/>
          <w:szCs w:val="24"/>
        </w:rPr>
        <w:t>, evidence of head injury,</w:t>
      </w:r>
      <w:r w:rsidR="00FD3BEE" w:rsidRPr="00FD3BEE">
        <w:rPr>
          <w:rFonts w:ascii="Times New Roman" w:hAnsi="Times New Roman" w:cs="Times New Roman"/>
          <w:sz w:val="24"/>
          <w:szCs w:val="24"/>
        </w:rPr>
        <w:t xml:space="preserve"> evidence of spinal injury</w:t>
      </w:r>
      <w:r w:rsidR="00FD3BEE" w:rsidRPr="00A24764">
        <w:rPr>
          <w:rFonts w:ascii="Times New Roman" w:hAnsi="Times New Roman" w:cs="Times New Roman"/>
          <w:sz w:val="24"/>
          <w:szCs w:val="24"/>
        </w:rPr>
        <w:t>, sur</w:t>
      </w:r>
      <w:r w:rsidR="00FD3BEE" w:rsidRPr="00FD3BEE">
        <w:rPr>
          <w:rFonts w:ascii="Times New Roman" w:hAnsi="Times New Roman" w:cs="Times New Roman"/>
          <w:sz w:val="24"/>
          <w:szCs w:val="24"/>
        </w:rPr>
        <w:t>gical procedures performed</w:t>
      </w:r>
      <w:r w:rsidR="00FD3BEE" w:rsidRPr="00A24764">
        <w:rPr>
          <w:rFonts w:ascii="Times New Roman" w:hAnsi="Times New Roman" w:cs="Times New Roman"/>
          <w:sz w:val="24"/>
          <w:szCs w:val="24"/>
        </w:rPr>
        <w:t xml:space="preserve">, </w:t>
      </w:r>
      <w:r w:rsidR="00FD3BEE" w:rsidRPr="00FD3BEE">
        <w:rPr>
          <w:rFonts w:ascii="Times New Roman" w:hAnsi="Times New Roman" w:cs="Times New Roman"/>
          <w:sz w:val="24"/>
          <w:szCs w:val="24"/>
        </w:rPr>
        <w:t>blood product administered,</w:t>
      </w:r>
      <w:r w:rsidR="00FD3BEE" w:rsidRPr="00A24764">
        <w:rPr>
          <w:rFonts w:ascii="Times New Roman" w:hAnsi="Times New Roman" w:cs="Times New Roman"/>
          <w:sz w:val="24"/>
          <w:szCs w:val="24"/>
        </w:rPr>
        <w:t xml:space="preserve"> and outcome</w:t>
      </w:r>
      <w:r w:rsidR="00FD3BEE">
        <w:rPr>
          <w:rFonts w:ascii="Times New Roman" w:hAnsi="Times New Roman" w:cs="Times New Roman"/>
          <w:sz w:val="24"/>
          <w:szCs w:val="24"/>
        </w:rPr>
        <w:t xml:space="preserve">) as well as select </w:t>
      </w:r>
      <w:r w:rsidR="00FD3BEE" w:rsidRPr="0013158A">
        <w:rPr>
          <w:rFonts w:ascii="Times New Roman" w:hAnsi="Times New Roman" w:cs="Times New Roman"/>
          <w:sz w:val="24"/>
          <w:szCs w:val="24"/>
        </w:rPr>
        <w:t>optional information</w:t>
      </w:r>
      <w:r w:rsidR="00FD3BEE">
        <w:rPr>
          <w:rFonts w:ascii="Times New Roman" w:hAnsi="Times New Roman" w:cs="Times New Roman"/>
          <w:sz w:val="24"/>
          <w:szCs w:val="24"/>
        </w:rPr>
        <w:t xml:space="preserve"> </w:t>
      </w:r>
      <w:r w:rsidR="004E765D">
        <w:rPr>
          <w:rFonts w:ascii="Times New Roman" w:hAnsi="Times New Roman" w:cs="Times New Roman"/>
          <w:sz w:val="24"/>
          <w:szCs w:val="24"/>
        </w:rPr>
        <w:sym w:font="Symbol" w:char="F05B"/>
      </w:r>
      <w:r w:rsidR="00AE077F">
        <w:rPr>
          <w:rFonts w:ascii="Times New Roman" w:hAnsi="Times New Roman" w:cs="Times New Roman"/>
          <w:sz w:val="24"/>
          <w:szCs w:val="24"/>
        </w:rPr>
        <w:t>n=6 variables;</w:t>
      </w:r>
      <w:r w:rsidR="00FD3BEE">
        <w:rPr>
          <w:rFonts w:ascii="Times New Roman" w:hAnsi="Times New Roman" w:cs="Times New Roman"/>
          <w:sz w:val="24"/>
          <w:szCs w:val="24"/>
        </w:rPr>
        <w:t xml:space="preserve"> </w:t>
      </w:r>
      <w:r w:rsidR="00FD3BEE" w:rsidRPr="00A24764">
        <w:rPr>
          <w:rFonts w:ascii="Times New Roman" w:hAnsi="Times New Roman" w:cs="Times New Roman"/>
          <w:sz w:val="24"/>
          <w:szCs w:val="24"/>
        </w:rPr>
        <w:t>blood lactate, base excess, ionized calcium</w:t>
      </w:r>
      <w:r w:rsidR="00415839">
        <w:rPr>
          <w:rFonts w:ascii="Times New Roman" w:hAnsi="Times New Roman" w:cs="Times New Roman"/>
          <w:sz w:val="24"/>
          <w:szCs w:val="24"/>
        </w:rPr>
        <w:t xml:space="preserve"> (</w:t>
      </w:r>
      <w:proofErr w:type="spellStart"/>
      <w:r w:rsidR="00415839">
        <w:rPr>
          <w:rFonts w:ascii="Times New Roman" w:hAnsi="Times New Roman" w:cs="Times New Roman"/>
          <w:sz w:val="24"/>
          <w:szCs w:val="24"/>
        </w:rPr>
        <w:t>iCa</w:t>
      </w:r>
      <w:proofErr w:type="spellEnd"/>
      <w:r w:rsidR="00415839">
        <w:rPr>
          <w:rFonts w:ascii="Times New Roman" w:hAnsi="Times New Roman" w:cs="Times New Roman"/>
          <w:sz w:val="24"/>
          <w:szCs w:val="24"/>
        </w:rPr>
        <w:t>)</w:t>
      </w:r>
      <w:r w:rsidR="00FD3BEE" w:rsidRPr="00A24764">
        <w:rPr>
          <w:rFonts w:ascii="Times New Roman" w:hAnsi="Times New Roman" w:cs="Times New Roman"/>
          <w:sz w:val="24"/>
          <w:szCs w:val="24"/>
        </w:rPr>
        <w:t>, packed cell volume</w:t>
      </w:r>
      <w:r w:rsidR="00415839">
        <w:rPr>
          <w:rFonts w:ascii="Times New Roman" w:hAnsi="Times New Roman" w:cs="Times New Roman"/>
          <w:sz w:val="24"/>
          <w:szCs w:val="24"/>
        </w:rPr>
        <w:t xml:space="preserve"> (PCV)</w:t>
      </w:r>
      <w:r w:rsidR="00FD3BEE" w:rsidRPr="00A24764">
        <w:rPr>
          <w:rFonts w:ascii="Times New Roman" w:hAnsi="Times New Roman" w:cs="Times New Roman"/>
          <w:sz w:val="24"/>
          <w:szCs w:val="24"/>
        </w:rPr>
        <w:t>, total solids</w:t>
      </w:r>
      <w:r w:rsidR="00415839">
        <w:rPr>
          <w:rFonts w:ascii="Times New Roman" w:hAnsi="Times New Roman" w:cs="Times New Roman"/>
          <w:sz w:val="24"/>
          <w:szCs w:val="24"/>
        </w:rPr>
        <w:t xml:space="preserve"> concentration (TS)</w:t>
      </w:r>
      <w:r w:rsidR="00FD3BEE" w:rsidRPr="00A24764">
        <w:rPr>
          <w:rFonts w:ascii="Times New Roman" w:hAnsi="Times New Roman" w:cs="Times New Roman"/>
          <w:sz w:val="24"/>
          <w:szCs w:val="24"/>
        </w:rPr>
        <w:t xml:space="preserve"> and blood glucose</w:t>
      </w:r>
      <w:r w:rsidR="004E765D">
        <w:rPr>
          <w:rFonts w:ascii="Times New Roman" w:hAnsi="Times New Roman" w:cs="Times New Roman"/>
          <w:sz w:val="24"/>
          <w:szCs w:val="24"/>
        </w:rPr>
        <w:sym w:font="Symbol" w:char="F05D"/>
      </w:r>
      <w:r w:rsidR="00FD3BEE" w:rsidRPr="00A24764">
        <w:rPr>
          <w:rFonts w:ascii="Times New Roman" w:hAnsi="Times New Roman" w:cs="Times New Roman"/>
          <w:sz w:val="24"/>
          <w:szCs w:val="24"/>
        </w:rPr>
        <w:t>.</w:t>
      </w:r>
      <w:r w:rsidR="00FD3BEE">
        <w:rPr>
          <w:rFonts w:ascii="Times New Roman" w:hAnsi="Times New Roman" w:cs="Times New Roman"/>
          <w:sz w:val="24"/>
          <w:szCs w:val="24"/>
        </w:rPr>
        <w:t xml:space="preserve"> These </w:t>
      </w:r>
      <w:r w:rsidR="002675D1">
        <w:rPr>
          <w:rFonts w:ascii="Times New Roman" w:hAnsi="Times New Roman" w:cs="Times New Roman"/>
          <w:sz w:val="24"/>
          <w:szCs w:val="24"/>
        </w:rPr>
        <w:t xml:space="preserve">additional </w:t>
      </w:r>
      <w:r w:rsidR="00FD3BEE">
        <w:rPr>
          <w:rFonts w:ascii="Times New Roman" w:hAnsi="Times New Roman" w:cs="Times New Roman"/>
          <w:sz w:val="24"/>
          <w:szCs w:val="24"/>
        </w:rPr>
        <w:t xml:space="preserve">parameters were selected based upon a high frequency of collection at </w:t>
      </w:r>
      <w:r w:rsidR="002C2336">
        <w:rPr>
          <w:rFonts w:ascii="Times New Roman" w:hAnsi="Times New Roman" w:cs="Times New Roman"/>
          <w:sz w:val="24"/>
          <w:szCs w:val="24"/>
        </w:rPr>
        <w:t xml:space="preserve">the </w:t>
      </w:r>
      <w:r w:rsidR="00FD3BEE">
        <w:rPr>
          <w:rFonts w:ascii="Times New Roman" w:hAnsi="Times New Roman" w:cs="Times New Roman"/>
          <w:sz w:val="24"/>
          <w:szCs w:val="24"/>
        </w:rPr>
        <w:t>CSU</w:t>
      </w:r>
      <w:r w:rsidR="002C2336">
        <w:rPr>
          <w:rFonts w:ascii="Times New Roman" w:hAnsi="Times New Roman" w:cs="Times New Roman"/>
          <w:sz w:val="24"/>
          <w:szCs w:val="24"/>
        </w:rPr>
        <w:t>-VTH</w:t>
      </w:r>
      <w:r w:rsidR="00FD3BEE">
        <w:rPr>
          <w:rFonts w:ascii="Times New Roman" w:hAnsi="Times New Roman" w:cs="Times New Roman"/>
          <w:sz w:val="24"/>
          <w:szCs w:val="24"/>
        </w:rPr>
        <w:t>, thereby facilitating capture of the most commonly entered data points.</w:t>
      </w:r>
      <w:r w:rsidR="00FC3625">
        <w:rPr>
          <w:rFonts w:ascii="Times New Roman" w:hAnsi="Times New Roman" w:cs="Times New Roman"/>
          <w:sz w:val="24"/>
          <w:szCs w:val="24"/>
        </w:rPr>
        <w:t xml:space="preserve"> </w:t>
      </w:r>
      <w:r w:rsidR="00FE49EC">
        <w:rPr>
          <w:rFonts w:ascii="Times New Roman" w:hAnsi="Times New Roman" w:cs="Times New Roman"/>
          <w:sz w:val="24"/>
          <w:szCs w:val="24"/>
        </w:rPr>
        <w:t xml:space="preserve">MGCS and ATT </w:t>
      </w:r>
      <w:r w:rsidR="00AA606B">
        <w:rPr>
          <w:rFonts w:ascii="Times New Roman" w:hAnsi="Times New Roman" w:cs="Times New Roman"/>
          <w:sz w:val="24"/>
          <w:szCs w:val="24"/>
        </w:rPr>
        <w:t>variables</w:t>
      </w:r>
      <w:r w:rsidR="00FE49EC">
        <w:rPr>
          <w:rFonts w:ascii="Times New Roman" w:hAnsi="Times New Roman" w:cs="Times New Roman"/>
          <w:sz w:val="24"/>
          <w:szCs w:val="24"/>
        </w:rPr>
        <w:t xml:space="preserve"> (n=9) </w:t>
      </w:r>
      <w:r w:rsidR="00763598">
        <w:rPr>
          <w:rFonts w:ascii="Times New Roman" w:hAnsi="Times New Roman" w:cs="Times New Roman"/>
          <w:sz w:val="24"/>
          <w:szCs w:val="24"/>
        </w:rPr>
        <w:t xml:space="preserve">were </w:t>
      </w:r>
      <w:r w:rsidR="00FE49EC">
        <w:rPr>
          <w:rFonts w:ascii="Times New Roman" w:hAnsi="Times New Roman" w:cs="Times New Roman"/>
          <w:sz w:val="24"/>
          <w:szCs w:val="24"/>
        </w:rPr>
        <w:t xml:space="preserve">not </w:t>
      </w:r>
      <w:r w:rsidR="005A38E3">
        <w:rPr>
          <w:rFonts w:ascii="Times New Roman" w:hAnsi="Times New Roman" w:cs="Times New Roman"/>
          <w:sz w:val="24"/>
          <w:szCs w:val="24"/>
        </w:rPr>
        <w:t xml:space="preserve">previously </w:t>
      </w:r>
      <w:r w:rsidR="00FE49EC">
        <w:rPr>
          <w:rFonts w:ascii="Times New Roman" w:hAnsi="Times New Roman" w:cs="Times New Roman"/>
          <w:sz w:val="24"/>
          <w:szCs w:val="24"/>
        </w:rPr>
        <w:t xml:space="preserve">required to be recorded </w:t>
      </w:r>
      <w:r w:rsidR="00B52176">
        <w:rPr>
          <w:rFonts w:ascii="Times New Roman" w:hAnsi="Times New Roman" w:cs="Times New Roman"/>
          <w:sz w:val="24"/>
          <w:szCs w:val="24"/>
        </w:rPr>
        <w:t>within</w:t>
      </w:r>
      <w:r w:rsidR="00FE49EC">
        <w:rPr>
          <w:rFonts w:ascii="Times New Roman" w:hAnsi="Times New Roman" w:cs="Times New Roman"/>
          <w:sz w:val="24"/>
          <w:szCs w:val="24"/>
        </w:rPr>
        <w:t xml:space="preserve"> the CSU</w:t>
      </w:r>
      <w:r w:rsidR="00763598">
        <w:rPr>
          <w:rFonts w:ascii="Times New Roman" w:hAnsi="Times New Roman" w:cs="Times New Roman"/>
          <w:sz w:val="24"/>
          <w:szCs w:val="24"/>
        </w:rPr>
        <w:t>-VTH</w:t>
      </w:r>
      <w:r w:rsidR="00FE49EC">
        <w:rPr>
          <w:rFonts w:ascii="Times New Roman" w:hAnsi="Times New Roman" w:cs="Times New Roman"/>
          <w:sz w:val="24"/>
          <w:szCs w:val="24"/>
        </w:rPr>
        <w:t xml:space="preserve"> medical record</w:t>
      </w:r>
      <w:r w:rsidR="002C4352">
        <w:rPr>
          <w:rFonts w:ascii="Times New Roman" w:hAnsi="Times New Roman" w:cs="Times New Roman"/>
          <w:sz w:val="24"/>
          <w:szCs w:val="24"/>
        </w:rPr>
        <w:t>;</w:t>
      </w:r>
      <w:r w:rsidR="00FE49EC">
        <w:rPr>
          <w:rFonts w:ascii="Times New Roman" w:hAnsi="Times New Roman" w:cs="Times New Roman"/>
          <w:sz w:val="24"/>
          <w:szCs w:val="24"/>
        </w:rPr>
        <w:t xml:space="preserve"> </w:t>
      </w:r>
      <w:r w:rsidR="002C4352">
        <w:rPr>
          <w:rFonts w:ascii="Times New Roman" w:hAnsi="Times New Roman" w:cs="Times New Roman"/>
          <w:sz w:val="24"/>
          <w:szCs w:val="24"/>
        </w:rPr>
        <w:t xml:space="preserve">therefore, </w:t>
      </w:r>
      <w:r w:rsidR="00FE49EC">
        <w:rPr>
          <w:rFonts w:ascii="Times New Roman" w:hAnsi="Times New Roman" w:cs="Times New Roman"/>
          <w:sz w:val="24"/>
          <w:szCs w:val="24"/>
        </w:rPr>
        <w:t xml:space="preserve">a comparison between records could not be made for these variables. </w:t>
      </w:r>
      <w:r w:rsidR="00FC3625">
        <w:rPr>
          <w:rFonts w:ascii="Times New Roman" w:hAnsi="Times New Roman" w:cs="Times New Roman"/>
          <w:sz w:val="24"/>
          <w:szCs w:val="24"/>
        </w:rPr>
        <w:t>A total of 120/836 (14.3%) of cases were classified as “complete” using the previously mentioned criteria.</w:t>
      </w:r>
    </w:p>
    <w:p w14:paraId="6FC874D7" w14:textId="756E1CA8" w:rsidR="00403376" w:rsidRDefault="00CB356D" w:rsidP="004635E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00FD3BEE">
        <w:rPr>
          <w:rFonts w:ascii="Times New Roman" w:hAnsi="Times New Roman" w:cs="Times New Roman"/>
          <w:sz w:val="24"/>
          <w:szCs w:val="24"/>
        </w:rPr>
        <w:t xml:space="preserve"> smaller</w:t>
      </w:r>
      <w:r w:rsidR="00FC3625">
        <w:rPr>
          <w:rFonts w:ascii="Times New Roman" w:hAnsi="Times New Roman" w:cs="Times New Roman"/>
          <w:sz w:val="24"/>
          <w:szCs w:val="24"/>
        </w:rPr>
        <w:t xml:space="preserve"> population of </w:t>
      </w:r>
      <w:r w:rsidR="002C2336">
        <w:rPr>
          <w:rFonts w:ascii="Times New Roman" w:hAnsi="Times New Roman" w:cs="Times New Roman"/>
          <w:sz w:val="24"/>
          <w:szCs w:val="24"/>
        </w:rPr>
        <w:t xml:space="preserve">complete </w:t>
      </w:r>
      <w:r w:rsidR="00FC3625">
        <w:rPr>
          <w:rFonts w:ascii="Times New Roman" w:hAnsi="Times New Roman" w:cs="Times New Roman"/>
          <w:sz w:val="24"/>
          <w:szCs w:val="24"/>
        </w:rPr>
        <w:t xml:space="preserve">records </w:t>
      </w:r>
      <w:r w:rsidR="001F3AF6">
        <w:rPr>
          <w:rFonts w:ascii="Times New Roman" w:hAnsi="Times New Roman" w:cs="Times New Roman"/>
          <w:sz w:val="24"/>
          <w:szCs w:val="24"/>
        </w:rPr>
        <w:t xml:space="preserve">selected </w:t>
      </w:r>
      <w:r w:rsidR="00FC3625">
        <w:rPr>
          <w:rFonts w:ascii="Times New Roman" w:hAnsi="Times New Roman" w:cs="Times New Roman"/>
          <w:sz w:val="24"/>
          <w:szCs w:val="24"/>
        </w:rPr>
        <w:t xml:space="preserve">to </w:t>
      </w:r>
      <w:r>
        <w:rPr>
          <w:rFonts w:ascii="Times New Roman" w:hAnsi="Times New Roman" w:cs="Times New Roman"/>
          <w:sz w:val="24"/>
          <w:szCs w:val="24"/>
        </w:rPr>
        <w:t xml:space="preserve">undergo </w:t>
      </w:r>
      <w:r w:rsidR="009C4764">
        <w:rPr>
          <w:rFonts w:ascii="Times New Roman" w:hAnsi="Times New Roman" w:cs="Times New Roman"/>
          <w:sz w:val="24"/>
          <w:szCs w:val="24"/>
        </w:rPr>
        <w:t>more</w:t>
      </w:r>
      <w:r w:rsidR="002C2336">
        <w:rPr>
          <w:rFonts w:ascii="Times New Roman" w:hAnsi="Times New Roman" w:cs="Times New Roman"/>
          <w:sz w:val="24"/>
          <w:szCs w:val="24"/>
        </w:rPr>
        <w:t xml:space="preserve"> </w:t>
      </w:r>
      <w:r w:rsidR="001F3AF6">
        <w:rPr>
          <w:rFonts w:ascii="Times New Roman" w:hAnsi="Times New Roman" w:cs="Times New Roman"/>
          <w:sz w:val="24"/>
          <w:szCs w:val="24"/>
        </w:rPr>
        <w:t xml:space="preserve">detailed </w:t>
      </w:r>
      <w:r w:rsidR="00FC3625">
        <w:rPr>
          <w:rFonts w:ascii="Times New Roman" w:hAnsi="Times New Roman" w:cs="Times New Roman"/>
          <w:sz w:val="24"/>
          <w:szCs w:val="24"/>
        </w:rPr>
        <w:t>eval</w:t>
      </w:r>
      <w:r>
        <w:rPr>
          <w:rFonts w:ascii="Times New Roman" w:hAnsi="Times New Roman" w:cs="Times New Roman"/>
          <w:sz w:val="24"/>
          <w:szCs w:val="24"/>
        </w:rPr>
        <w:t>uation was determined</w:t>
      </w:r>
      <w:r w:rsidR="00FC3625">
        <w:rPr>
          <w:rFonts w:ascii="Times New Roman" w:hAnsi="Times New Roman" w:cs="Times New Roman"/>
          <w:sz w:val="24"/>
          <w:szCs w:val="24"/>
        </w:rPr>
        <w:t xml:space="preserve"> by calculating a</w:t>
      </w:r>
      <w:r w:rsidR="00FC3625" w:rsidRPr="00F97349">
        <w:rPr>
          <w:rFonts w:ascii="Times New Roman" w:hAnsi="Times New Roman" w:cs="Times New Roman"/>
          <w:sz w:val="24"/>
          <w:szCs w:val="24"/>
        </w:rPr>
        <w:t xml:space="preserve"> 90% confidence interval </w:t>
      </w:r>
      <w:r w:rsidR="00FC3625">
        <w:rPr>
          <w:rFonts w:ascii="Times New Roman" w:hAnsi="Times New Roman" w:cs="Times New Roman"/>
          <w:sz w:val="24"/>
          <w:szCs w:val="24"/>
        </w:rPr>
        <w:t>(with</w:t>
      </w:r>
      <w:r w:rsidR="00FC3625" w:rsidRPr="00F97349">
        <w:rPr>
          <w:rFonts w:ascii="Times New Roman" w:hAnsi="Times New Roman" w:cs="Times New Roman"/>
          <w:sz w:val="24"/>
          <w:szCs w:val="24"/>
        </w:rPr>
        <w:t xml:space="preserve"> 10% margin of error</w:t>
      </w:r>
      <w:r w:rsidR="00FC3625">
        <w:rPr>
          <w:rFonts w:ascii="Times New Roman" w:hAnsi="Times New Roman" w:cs="Times New Roman"/>
          <w:sz w:val="24"/>
          <w:szCs w:val="24"/>
        </w:rPr>
        <w:t>) on the 120 complete records. This resulted in a total of 44</w:t>
      </w:r>
      <w:r>
        <w:rPr>
          <w:rFonts w:ascii="Times New Roman" w:hAnsi="Times New Roman" w:cs="Times New Roman"/>
          <w:sz w:val="24"/>
          <w:szCs w:val="24"/>
        </w:rPr>
        <w:t>/120 (36.6%)</w:t>
      </w:r>
      <w:r w:rsidR="00FC3625">
        <w:rPr>
          <w:rFonts w:ascii="Times New Roman" w:hAnsi="Times New Roman" w:cs="Times New Roman"/>
          <w:sz w:val="24"/>
          <w:szCs w:val="24"/>
        </w:rPr>
        <w:t xml:space="preserve"> medical records receiving full evaluation. The </w:t>
      </w:r>
      <w:r w:rsidR="008A2465">
        <w:rPr>
          <w:rFonts w:ascii="Times New Roman" w:hAnsi="Times New Roman" w:cs="Times New Roman"/>
          <w:sz w:val="24"/>
          <w:szCs w:val="24"/>
        </w:rPr>
        <w:t>complete medical records</w:t>
      </w:r>
      <w:r w:rsidR="00FC3625">
        <w:rPr>
          <w:rFonts w:ascii="Times New Roman" w:hAnsi="Times New Roman" w:cs="Times New Roman"/>
          <w:sz w:val="24"/>
          <w:szCs w:val="24"/>
        </w:rPr>
        <w:t xml:space="preserve"> </w:t>
      </w:r>
      <w:r w:rsidR="003E4678">
        <w:rPr>
          <w:rFonts w:ascii="Times New Roman" w:hAnsi="Times New Roman" w:cs="Times New Roman"/>
          <w:sz w:val="24"/>
          <w:szCs w:val="24"/>
        </w:rPr>
        <w:t xml:space="preserve">to </w:t>
      </w:r>
      <w:r w:rsidR="00AA606B">
        <w:rPr>
          <w:rFonts w:ascii="Times New Roman" w:hAnsi="Times New Roman" w:cs="Times New Roman"/>
          <w:sz w:val="24"/>
          <w:szCs w:val="24"/>
        </w:rPr>
        <w:t>receive</w:t>
      </w:r>
      <w:r w:rsidR="003E4678">
        <w:rPr>
          <w:rFonts w:ascii="Times New Roman" w:hAnsi="Times New Roman" w:cs="Times New Roman"/>
          <w:sz w:val="24"/>
          <w:szCs w:val="24"/>
        </w:rPr>
        <w:t xml:space="preserve"> thorough evaluat</w:t>
      </w:r>
      <w:r w:rsidR="00AA606B">
        <w:rPr>
          <w:rFonts w:ascii="Times New Roman" w:hAnsi="Times New Roman" w:cs="Times New Roman"/>
          <w:sz w:val="24"/>
          <w:szCs w:val="24"/>
        </w:rPr>
        <w:t>ion</w:t>
      </w:r>
      <w:r w:rsidR="003E4678">
        <w:rPr>
          <w:rFonts w:ascii="Times New Roman" w:hAnsi="Times New Roman" w:cs="Times New Roman"/>
          <w:sz w:val="24"/>
          <w:szCs w:val="24"/>
        </w:rPr>
        <w:t xml:space="preserve"> </w:t>
      </w:r>
      <w:r w:rsidR="008A2465">
        <w:rPr>
          <w:rFonts w:ascii="Times New Roman" w:hAnsi="Times New Roman" w:cs="Times New Roman"/>
          <w:sz w:val="24"/>
          <w:szCs w:val="24"/>
        </w:rPr>
        <w:t xml:space="preserve">(n=44) </w:t>
      </w:r>
      <w:r w:rsidR="00FC3625">
        <w:rPr>
          <w:rFonts w:ascii="Times New Roman" w:hAnsi="Times New Roman" w:cs="Times New Roman"/>
          <w:sz w:val="24"/>
          <w:szCs w:val="24"/>
        </w:rPr>
        <w:t>were randomly sele</w:t>
      </w:r>
      <w:r w:rsidR="008A2465">
        <w:rPr>
          <w:rFonts w:ascii="Times New Roman" w:hAnsi="Times New Roman" w:cs="Times New Roman"/>
          <w:sz w:val="24"/>
          <w:szCs w:val="24"/>
        </w:rPr>
        <w:t>cted</w:t>
      </w:r>
      <w:r w:rsidR="00B915C9">
        <w:rPr>
          <w:rFonts w:ascii="Times New Roman" w:hAnsi="Times New Roman" w:cs="Times New Roman"/>
          <w:sz w:val="24"/>
          <w:szCs w:val="24"/>
        </w:rPr>
        <w:t>,</w:t>
      </w:r>
      <w:r w:rsidR="008A2465">
        <w:rPr>
          <w:rFonts w:ascii="Times New Roman" w:hAnsi="Times New Roman" w:cs="Times New Roman"/>
          <w:sz w:val="24"/>
          <w:szCs w:val="24"/>
        </w:rPr>
        <w:t xml:space="preserve"> </w:t>
      </w:r>
      <w:r w:rsidR="00403376">
        <w:rPr>
          <w:rFonts w:ascii="Times New Roman" w:hAnsi="Times New Roman" w:cs="Times New Roman"/>
          <w:sz w:val="24"/>
          <w:szCs w:val="24"/>
        </w:rPr>
        <w:t xml:space="preserve">and </w:t>
      </w:r>
      <w:r w:rsidR="008A2465">
        <w:rPr>
          <w:rFonts w:ascii="Times New Roman" w:hAnsi="Times New Roman" w:cs="Times New Roman"/>
          <w:sz w:val="24"/>
          <w:szCs w:val="24"/>
        </w:rPr>
        <w:t>c</w:t>
      </w:r>
      <w:r w:rsidR="00FC3625">
        <w:rPr>
          <w:rFonts w:ascii="Times New Roman" w:hAnsi="Times New Roman" w:cs="Times New Roman"/>
          <w:sz w:val="24"/>
          <w:szCs w:val="24"/>
        </w:rPr>
        <w:t xml:space="preserve">omparison </w:t>
      </w:r>
      <w:r w:rsidR="00FD3BEE" w:rsidRPr="00A24764">
        <w:rPr>
          <w:rFonts w:ascii="Times New Roman" w:hAnsi="Times New Roman" w:cs="Times New Roman"/>
          <w:sz w:val="24"/>
          <w:szCs w:val="24"/>
        </w:rPr>
        <w:t>between</w:t>
      </w:r>
      <w:r w:rsidR="001779DA" w:rsidRPr="001779DA">
        <w:rPr>
          <w:rFonts w:ascii="Times New Roman" w:hAnsi="Times New Roman" w:cs="Times New Roman"/>
          <w:sz w:val="24"/>
          <w:szCs w:val="24"/>
        </w:rPr>
        <w:t xml:space="preserve"> </w:t>
      </w:r>
      <w:proofErr w:type="spellStart"/>
      <w:r w:rsidR="001779DA" w:rsidRPr="001779DA">
        <w:rPr>
          <w:rFonts w:ascii="Times New Roman" w:hAnsi="Times New Roman" w:cs="Times New Roman"/>
          <w:sz w:val="24"/>
          <w:szCs w:val="24"/>
        </w:rPr>
        <w:t>REDCap</w:t>
      </w:r>
      <w:proofErr w:type="spellEnd"/>
      <w:r w:rsidR="00FD3BEE" w:rsidRPr="00A24764">
        <w:rPr>
          <w:rFonts w:ascii="Times New Roman" w:hAnsi="Times New Roman" w:cs="Times New Roman"/>
          <w:sz w:val="24"/>
          <w:szCs w:val="24"/>
        </w:rPr>
        <w:t xml:space="preserve"> data and the ori</w:t>
      </w:r>
      <w:r w:rsidR="00FC3625" w:rsidRPr="00FC3625">
        <w:rPr>
          <w:rFonts w:ascii="Times New Roman" w:hAnsi="Times New Roman" w:cs="Times New Roman"/>
          <w:sz w:val="24"/>
          <w:szCs w:val="24"/>
        </w:rPr>
        <w:t>ginal medical record</w:t>
      </w:r>
      <w:r w:rsidR="008A2465">
        <w:rPr>
          <w:rFonts w:ascii="Times New Roman" w:hAnsi="Times New Roman" w:cs="Times New Roman"/>
          <w:sz w:val="24"/>
          <w:szCs w:val="24"/>
        </w:rPr>
        <w:t xml:space="preserve"> </w:t>
      </w:r>
      <w:ins w:id="2" w:author="Strecker,Joe" w:date="2018-12-21T12:54:00Z">
        <w:r w:rsidR="00FE3F68">
          <w:rPr>
            <w:rFonts w:ascii="Times New Roman" w:hAnsi="Times New Roman" w:cs="Times New Roman"/>
            <w:sz w:val="24"/>
            <w:szCs w:val="24"/>
          </w:rPr>
          <w:t xml:space="preserve">data </w:t>
        </w:r>
      </w:ins>
      <w:r w:rsidR="008A2465">
        <w:rPr>
          <w:rFonts w:ascii="Times New Roman" w:hAnsi="Times New Roman" w:cs="Times New Roman"/>
          <w:sz w:val="24"/>
          <w:szCs w:val="24"/>
        </w:rPr>
        <w:t xml:space="preserve">was </w:t>
      </w:r>
      <w:r w:rsidR="008A2465">
        <w:rPr>
          <w:rFonts w:ascii="Times New Roman" w:hAnsi="Times New Roman" w:cs="Times New Roman"/>
          <w:sz w:val="24"/>
          <w:szCs w:val="24"/>
        </w:rPr>
        <w:lastRenderedPageBreak/>
        <w:t>performed</w:t>
      </w:r>
      <w:del w:id="3" w:author="Strecker,Joe" w:date="2018-12-21T12:54:00Z">
        <w:r w:rsidR="001E5C53" w:rsidDel="00E77DCA">
          <w:rPr>
            <w:rFonts w:ascii="Times New Roman" w:hAnsi="Times New Roman" w:cs="Times New Roman"/>
            <w:sz w:val="24"/>
            <w:szCs w:val="24"/>
          </w:rPr>
          <w:delText xml:space="preserve"> using SQL Server</w:delText>
        </w:r>
        <w:r w:rsidR="005A38E3" w:rsidDel="00E77DCA">
          <w:rPr>
            <w:rFonts w:ascii="Times New Roman" w:hAnsi="Times New Roman" w:cs="Times New Roman"/>
            <w:sz w:val="24"/>
            <w:szCs w:val="24"/>
          </w:rPr>
          <w:delText xml:space="preserve"> </w:delText>
        </w:r>
        <w:r w:rsidR="00F50355" w:rsidDel="00E77DCA">
          <w:rPr>
            <w:rFonts w:ascii="Times New Roman" w:eastAsia="Times New Roman" w:hAnsi="Times New Roman" w:cs="Times New Roman"/>
            <w:sz w:val="24"/>
            <w:szCs w:val="24"/>
          </w:rPr>
          <w:delText>and SNOMED</w:delText>
        </w:r>
        <w:r w:rsidR="001E5C53" w:rsidDel="00E77DCA">
          <w:rPr>
            <w:rFonts w:ascii="Times New Roman" w:eastAsia="Times New Roman" w:hAnsi="Times New Roman" w:cs="Times New Roman"/>
            <w:sz w:val="24"/>
            <w:szCs w:val="24"/>
          </w:rPr>
          <w:delText xml:space="preserve"> </w:delText>
        </w:r>
        <w:r w:rsidR="005A38E3" w:rsidDel="00E77DCA">
          <w:rPr>
            <w:rFonts w:ascii="Times New Roman" w:eastAsia="Times New Roman" w:hAnsi="Times New Roman" w:cs="Times New Roman"/>
            <w:sz w:val="24"/>
            <w:szCs w:val="24"/>
          </w:rPr>
          <w:delText>(both are</w:delText>
        </w:r>
        <w:r w:rsidR="001E5C53" w:rsidDel="00E77DCA">
          <w:rPr>
            <w:rFonts w:ascii="Times New Roman" w:eastAsia="Times New Roman" w:hAnsi="Times New Roman" w:cs="Times New Roman"/>
            <w:sz w:val="24"/>
            <w:szCs w:val="24"/>
          </w:rPr>
          <w:delText xml:space="preserve"> program</w:delText>
        </w:r>
        <w:r w:rsidR="00F50355" w:rsidDel="00E77DCA">
          <w:rPr>
            <w:rFonts w:ascii="Times New Roman" w:eastAsia="Times New Roman" w:hAnsi="Times New Roman" w:cs="Times New Roman"/>
            <w:sz w:val="24"/>
            <w:szCs w:val="24"/>
          </w:rPr>
          <w:delText>s</w:delText>
        </w:r>
        <w:r w:rsidR="001E5C53" w:rsidDel="00E77DCA">
          <w:rPr>
            <w:rFonts w:ascii="Times New Roman" w:eastAsia="Times New Roman" w:hAnsi="Times New Roman" w:cs="Times New Roman"/>
            <w:sz w:val="24"/>
            <w:szCs w:val="24"/>
          </w:rPr>
          <w:delText xml:space="preserve"> </w:delText>
        </w:r>
        <w:r w:rsidR="005A38E3" w:rsidDel="00E77DCA">
          <w:rPr>
            <w:rFonts w:ascii="Times New Roman" w:eastAsia="Times New Roman" w:hAnsi="Times New Roman" w:cs="Times New Roman"/>
            <w:sz w:val="24"/>
            <w:szCs w:val="24"/>
          </w:rPr>
          <w:delText xml:space="preserve">which house </w:delText>
        </w:r>
        <w:r w:rsidR="001E5C53" w:rsidDel="00E77DCA">
          <w:rPr>
            <w:rFonts w:ascii="Times New Roman" w:eastAsia="Times New Roman" w:hAnsi="Times New Roman" w:cs="Times New Roman"/>
            <w:sz w:val="24"/>
            <w:szCs w:val="24"/>
          </w:rPr>
          <w:delText>the CSU-VTH electronic medical record</w:delText>
        </w:r>
        <w:r w:rsidR="005A38E3" w:rsidDel="00E77DCA">
          <w:rPr>
            <w:rFonts w:ascii="Times New Roman" w:eastAsia="Times New Roman" w:hAnsi="Times New Roman" w:cs="Times New Roman"/>
            <w:sz w:val="24"/>
            <w:szCs w:val="24"/>
          </w:rPr>
          <w:delText>)</w:delText>
        </w:r>
      </w:del>
      <w:r w:rsidR="001E5C53">
        <w:rPr>
          <w:rFonts w:ascii="Times New Roman" w:eastAsia="Times New Roman" w:hAnsi="Times New Roman" w:cs="Times New Roman"/>
          <w:sz w:val="24"/>
          <w:szCs w:val="24"/>
        </w:rPr>
        <w:t xml:space="preserve">. </w:t>
      </w:r>
      <w:commentRangeStart w:id="4"/>
      <w:r w:rsidR="006572BB">
        <w:rPr>
          <w:rFonts w:ascii="Times New Roman" w:hAnsi="Times New Roman" w:cs="Times New Roman"/>
          <w:sz w:val="24"/>
          <w:szCs w:val="24"/>
        </w:rPr>
        <w:t>Using</w:t>
      </w:r>
      <w:commentRangeEnd w:id="4"/>
      <w:r w:rsidR="00E77DCA">
        <w:rPr>
          <w:rStyle w:val="CommentReference"/>
        </w:rPr>
        <w:commentReference w:id="4"/>
      </w:r>
      <w:r w:rsidR="006572BB">
        <w:rPr>
          <w:rFonts w:ascii="Times New Roman" w:hAnsi="Times New Roman" w:cs="Times New Roman"/>
          <w:sz w:val="24"/>
          <w:szCs w:val="24"/>
        </w:rPr>
        <w:t xml:space="preserve"> the following descriptions</w:t>
      </w:r>
      <w:r w:rsidR="00F5760C">
        <w:rPr>
          <w:rFonts w:ascii="Times New Roman" w:hAnsi="Times New Roman" w:cs="Times New Roman"/>
          <w:sz w:val="24"/>
          <w:szCs w:val="24"/>
        </w:rPr>
        <w:t xml:space="preserve"> (according</w:t>
      </w:r>
      <w:r w:rsidR="00F5760C">
        <w:rPr>
          <w:rFonts w:ascii="Times New Roman" w:eastAsia="Times New Roman" w:hAnsi="Times New Roman" w:cs="Times New Roman"/>
          <w:sz w:val="24"/>
          <w:szCs w:val="24"/>
        </w:rPr>
        <w:t xml:space="preserve"> to Wang and Strong’s conceptual model </w:t>
      </w:r>
      <w:bookmarkStart w:id="5" w:name="_GoBack"/>
      <w:bookmarkEnd w:id="5"/>
      <w:r w:rsidR="00F5760C">
        <w:rPr>
          <w:rFonts w:ascii="Times New Roman" w:eastAsia="Times New Roman" w:hAnsi="Times New Roman" w:cs="Times New Roman"/>
          <w:sz w:val="24"/>
          <w:szCs w:val="24"/>
        </w:rPr>
        <w:t>for measuring data quality)</w:t>
      </w:r>
      <w:r w:rsidR="00403376">
        <w:rPr>
          <w:rFonts w:ascii="Times New Roman" w:hAnsi="Times New Roman" w:cs="Times New Roman"/>
          <w:sz w:val="24"/>
          <w:szCs w:val="24"/>
        </w:rPr>
        <w:t xml:space="preserve">, quality control was further explored through the following error types: </w:t>
      </w:r>
    </w:p>
    <w:p w14:paraId="7A176B7B" w14:textId="77777777" w:rsidR="00403376" w:rsidRDefault="00403376" w:rsidP="004635E2">
      <w:pPr>
        <w:spacing w:after="0" w:line="240" w:lineRule="auto"/>
        <w:ind w:firstLine="720"/>
        <w:jc w:val="both"/>
        <w:rPr>
          <w:rFonts w:ascii="Times New Roman" w:hAnsi="Times New Roman" w:cs="Times New Roman"/>
          <w:sz w:val="24"/>
          <w:szCs w:val="24"/>
        </w:rPr>
      </w:pPr>
    </w:p>
    <w:p w14:paraId="139118AC" w14:textId="512AC8AE" w:rsidR="00403376" w:rsidRDefault="00403376" w:rsidP="00403376">
      <w:pPr>
        <w:pStyle w:val="ListParagraph"/>
        <w:numPr>
          <w:ilvl w:val="0"/>
          <w:numId w:val="5"/>
        </w:numPr>
        <w:shd w:val="clear" w:color="auto" w:fill="FFFFFF"/>
        <w:spacing w:after="0" w:line="240" w:lineRule="auto"/>
        <w:jc w:val="both"/>
        <w:rPr>
          <w:rFonts w:ascii="Times New Roman" w:eastAsia="Times New Roman" w:hAnsi="Times New Roman" w:cs="Times New Roman"/>
          <w:sz w:val="24"/>
          <w:szCs w:val="24"/>
        </w:rPr>
      </w:pPr>
      <w:r w:rsidRPr="00C36066">
        <w:rPr>
          <w:rFonts w:ascii="Times New Roman" w:eastAsia="Times New Roman" w:hAnsi="Times New Roman" w:cs="Times New Roman"/>
          <w:b/>
          <w:sz w:val="24"/>
          <w:szCs w:val="24"/>
        </w:rPr>
        <w:t>Accuracy</w:t>
      </w:r>
      <w:r w:rsidR="00BF6825">
        <w:rPr>
          <w:rFonts w:ascii="Times New Roman" w:eastAsia="Times New Roman" w:hAnsi="Times New Roman" w:cs="Times New Roman"/>
          <w:sz w:val="24"/>
          <w:szCs w:val="24"/>
        </w:rPr>
        <w:t xml:space="preserve">. Defined as </w:t>
      </w:r>
      <w:r w:rsidR="004E3A7A">
        <w:rPr>
          <w:rFonts w:ascii="Times New Roman" w:eastAsia="Times New Roman" w:hAnsi="Times New Roman" w:cs="Times New Roman"/>
          <w:sz w:val="24"/>
          <w:szCs w:val="24"/>
        </w:rPr>
        <w:t>the conf</w:t>
      </w:r>
      <w:r w:rsidR="00FC7B3A">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rmation of data with a </w:t>
      </w:r>
      <w:r w:rsidR="00493D94">
        <w:rPr>
          <w:rFonts w:ascii="Times New Roman" w:eastAsia="Times New Roman" w:hAnsi="Times New Roman" w:cs="Times New Roman"/>
          <w:sz w:val="24"/>
          <w:szCs w:val="24"/>
        </w:rPr>
        <w:t>trustworthy</w:t>
      </w:r>
      <w:r w:rsidR="00F5760C">
        <w:rPr>
          <w:rFonts w:ascii="Times New Roman" w:eastAsia="Times New Roman" w:hAnsi="Times New Roman" w:cs="Times New Roman"/>
          <w:sz w:val="24"/>
          <w:szCs w:val="24"/>
        </w:rPr>
        <w:t xml:space="preserve"> source. </w:t>
      </w:r>
      <w:r w:rsidR="00A1437B">
        <w:rPr>
          <w:rFonts w:ascii="Times New Roman" w:eastAsia="Times New Roman" w:hAnsi="Times New Roman" w:cs="Times New Roman"/>
          <w:sz w:val="24"/>
          <w:szCs w:val="24"/>
        </w:rPr>
        <w:t xml:space="preserve">Synonyms for trustworthy </w:t>
      </w:r>
      <w:r w:rsidR="00FD609D">
        <w:rPr>
          <w:rFonts w:ascii="Times New Roman" w:eastAsia="Times New Roman" w:hAnsi="Times New Roman" w:cs="Times New Roman"/>
          <w:sz w:val="24"/>
          <w:szCs w:val="24"/>
        </w:rPr>
        <w:t>used within the medical</w:t>
      </w:r>
      <w:r w:rsidR="00A1437B">
        <w:rPr>
          <w:rFonts w:ascii="Times New Roman" w:eastAsia="Times New Roman" w:hAnsi="Times New Roman" w:cs="Times New Roman"/>
          <w:sz w:val="24"/>
          <w:szCs w:val="24"/>
        </w:rPr>
        <w:t xml:space="preserve"> literature include verifiable, complementary, reliable, or credible. </w:t>
      </w:r>
      <w:r w:rsidR="00F5760C">
        <w:rPr>
          <w:rFonts w:ascii="Times New Roman" w:eastAsia="Times New Roman" w:hAnsi="Times New Roman" w:cs="Times New Roman"/>
          <w:sz w:val="24"/>
          <w:szCs w:val="24"/>
        </w:rPr>
        <w:t>Accuracy</w:t>
      </w:r>
      <w:r>
        <w:rPr>
          <w:rFonts w:ascii="Times New Roman" w:eastAsia="Times New Roman" w:hAnsi="Times New Roman" w:cs="Times New Roman"/>
          <w:sz w:val="24"/>
          <w:szCs w:val="24"/>
        </w:rPr>
        <w:t xml:space="preserve"> </w:t>
      </w:r>
      <w:r w:rsidR="0085360D">
        <w:rPr>
          <w:rFonts w:ascii="Times New Roman" w:eastAsia="Times New Roman" w:hAnsi="Times New Roman" w:cs="Times New Roman"/>
          <w:sz w:val="24"/>
          <w:szCs w:val="24"/>
        </w:rPr>
        <w:t>was</w:t>
      </w:r>
      <w:r w:rsidR="00430C43">
        <w:rPr>
          <w:rFonts w:ascii="Times New Roman" w:eastAsia="Times New Roman" w:hAnsi="Times New Roman" w:cs="Times New Roman"/>
          <w:sz w:val="24"/>
          <w:szCs w:val="24"/>
        </w:rPr>
        <w:t xml:space="preserve"> evaluated by measuring </w:t>
      </w:r>
      <w:proofErr w:type="spellStart"/>
      <w:r w:rsidR="00430C43">
        <w:rPr>
          <w:rFonts w:ascii="Times New Roman" w:eastAsia="Times New Roman" w:hAnsi="Times New Roman" w:cs="Times New Roman"/>
          <w:sz w:val="24"/>
          <w:szCs w:val="24"/>
        </w:rPr>
        <w:t>REDCap</w:t>
      </w:r>
      <w:proofErr w:type="spellEnd"/>
      <w:r>
        <w:rPr>
          <w:rFonts w:ascii="Times New Roman" w:eastAsia="Times New Roman" w:hAnsi="Times New Roman" w:cs="Times New Roman"/>
          <w:sz w:val="24"/>
          <w:szCs w:val="24"/>
        </w:rPr>
        <w:t xml:space="preserve"> congruity with the </w:t>
      </w:r>
      <w:r w:rsidR="0085360D">
        <w:rPr>
          <w:rFonts w:ascii="Times New Roman" w:eastAsia="Times New Roman" w:hAnsi="Times New Roman" w:cs="Times New Roman"/>
          <w:sz w:val="24"/>
          <w:szCs w:val="24"/>
        </w:rPr>
        <w:t xml:space="preserve">medical </w:t>
      </w:r>
      <w:r>
        <w:rPr>
          <w:rFonts w:ascii="Times New Roman" w:eastAsia="Times New Roman" w:hAnsi="Times New Roman" w:cs="Times New Roman"/>
          <w:sz w:val="24"/>
          <w:szCs w:val="24"/>
        </w:rPr>
        <w:t>record of each</w:t>
      </w:r>
      <w:r w:rsidR="008763EE">
        <w:rPr>
          <w:rFonts w:ascii="Times New Roman" w:eastAsia="Times New Roman" w:hAnsi="Times New Roman" w:cs="Times New Roman"/>
          <w:sz w:val="24"/>
          <w:szCs w:val="24"/>
        </w:rPr>
        <w:t xml:space="preserve"> animal</w:t>
      </w:r>
      <w:r>
        <w:rPr>
          <w:rFonts w:ascii="Times New Roman" w:eastAsia="Times New Roman" w:hAnsi="Times New Roman" w:cs="Times New Roman"/>
          <w:sz w:val="24"/>
          <w:szCs w:val="24"/>
        </w:rPr>
        <w:t xml:space="preserve">. </w:t>
      </w:r>
      <w:r w:rsidR="00FB0624">
        <w:rPr>
          <w:rFonts w:ascii="Times New Roman" w:eastAsia="Times New Roman" w:hAnsi="Times New Roman" w:cs="Times New Roman"/>
          <w:sz w:val="24"/>
          <w:szCs w:val="24"/>
        </w:rPr>
        <w:t xml:space="preserve">A </w:t>
      </w:r>
      <w:proofErr w:type="spellStart"/>
      <w:r w:rsidR="00FB0624">
        <w:rPr>
          <w:rFonts w:ascii="Times New Roman" w:eastAsia="Times New Roman" w:hAnsi="Times New Roman" w:cs="Times New Roman"/>
          <w:sz w:val="24"/>
          <w:szCs w:val="24"/>
        </w:rPr>
        <w:t>REDCap</w:t>
      </w:r>
      <w:proofErr w:type="spellEnd"/>
      <w:r w:rsidR="00FB0624">
        <w:rPr>
          <w:rFonts w:ascii="Times New Roman" w:eastAsia="Times New Roman" w:hAnsi="Times New Roman" w:cs="Times New Roman"/>
          <w:sz w:val="24"/>
          <w:szCs w:val="24"/>
        </w:rPr>
        <w:t xml:space="preserve"> data point was considered erroneous if it did not match the </w:t>
      </w:r>
      <w:r w:rsidR="004E5C5F">
        <w:rPr>
          <w:rFonts w:ascii="Times New Roman" w:eastAsia="Times New Roman" w:hAnsi="Times New Roman" w:cs="Times New Roman"/>
          <w:sz w:val="24"/>
          <w:szCs w:val="24"/>
        </w:rPr>
        <w:t xml:space="preserve">value entered into the </w:t>
      </w:r>
      <w:r w:rsidR="00FB0624">
        <w:rPr>
          <w:rFonts w:ascii="Times New Roman" w:eastAsia="Times New Roman" w:hAnsi="Times New Roman" w:cs="Times New Roman"/>
          <w:sz w:val="24"/>
          <w:szCs w:val="24"/>
        </w:rPr>
        <w:t xml:space="preserve">medical record; </w:t>
      </w:r>
      <w:del w:id="6" w:author="Author" w:date="2018-12-19T08:37:00Z">
        <w:r w:rsidR="00FB0624" w:rsidDel="00E651E3">
          <w:rPr>
            <w:rFonts w:ascii="Times New Roman" w:eastAsia="Times New Roman" w:hAnsi="Times New Roman" w:cs="Times New Roman"/>
            <w:sz w:val="24"/>
            <w:szCs w:val="24"/>
          </w:rPr>
          <w:delText xml:space="preserve">the </w:delText>
        </w:r>
      </w:del>
      <w:r w:rsidR="00FB0624">
        <w:rPr>
          <w:rFonts w:ascii="Times New Roman" w:eastAsia="Times New Roman" w:hAnsi="Times New Roman" w:cs="Times New Roman"/>
          <w:sz w:val="24"/>
          <w:szCs w:val="24"/>
        </w:rPr>
        <w:t>except</w:t>
      </w:r>
      <w:r w:rsidR="00E96397">
        <w:rPr>
          <w:rFonts w:ascii="Times New Roman" w:eastAsia="Times New Roman" w:hAnsi="Times New Roman" w:cs="Times New Roman"/>
          <w:sz w:val="24"/>
          <w:szCs w:val="24"/>
        </w:rPr>
        <w:t>ion</w:t>
      </w:r>
      <w:ins w:id="7" w:author="Author" w:date="2018-12-19T08:37:00Z">
        <w:r w:rsidR="00E651E3">
          <w:rPr>
            <w:rFonts w:ascii="Times New Roman" w:eastAsia="Times New Roman" w:hAnsi="Times New Roman" w:cs="Times New Roman"/>
            <w:sz w:val="24"/>
            <w:szCs w:val="24"/>
          </w:rPr>
          <w:t>s</w:t>
        </w:r>
      </w:ins>
      <w:r w:rsidR="00E96397">
        <w:rPr>
          <w:rFonts w:ascii="Times New Roman" w:eastAsia="Times New Roman" w:hAnsi="Times New Roman" w:cs="Times New Roman"/>
          <w:sz w:val="24"/>
          <w:szCs w:val="24"/>
        </w:rPr>
        <w:t xml:space="preserve"> to this rule was age</w:t>
      </w:r>
      <w:r w:rsidR="00F261BD">
        <w:rPr>
          <w:rFonts w:ascii="Times New Roman" w:eastAsia="Times New Roman" w:hAnsi="Times New Roman" w:cs="Times New Roman"/>
          <w:sz w:val="24"/>
          <w:szCs w:val="24"/>
        </w:rPr>
        <w:t xml:space="preserve"> and body weight</w:t>
      </w:r>
      <w:r w:rsidR="00FB0624">
        <w:rPr>
          <w:rFonts w:ascii="Times New Roman" w:eastAsia="Times New Roman" w:hAnsi="Times New Roman" w:cs="Times New Roman"/>
          <w:sz w:val="24"/>
          <w:szCs w:val="24"/>
        </w:rPr>
        <w:t xml:space="preserve">, where </w:t>
      </w:r>
      <w:r w:rsidR="00FB0624">
        <w:rPr>
          <w:rFonts w:ascii="Times New Roman" w:hAnsi="Times New Roman" w:cs="Times New Roman"/>
          <w:sz w:val="24"/>
          <w:szCs w:val="24"/>
        </w:rPr>
        <w:t xml:space="preserve">error was defined as &gt; </w:t>
      </w:r>
      <w:r w:rsidR="00FB0624">
        <w:rPr>
          <w:rFonts w:ascii="Times New Roman" w:hAnsi="Times New Roman" w:cs="Times New Roman"/>
          <w:sz w:val="24"/>
          <w:szCs w:val="24"/>
          <w:u w:val="single"/>
        </w:rPr>
        <w:t>+</w:t>
      </w:r>
      <w:r w:rsidR="00FB0624">
        <w:rPr>
          <w:rFonts w:ascii="Times New Roman" w:hAnsi="Times New Roman" w:cs="Times New Roman"/>
          <w:sz w:val="24"/>
          <w:szCs w:val="24"/>
        </w:rPr>
        <w:t xml:space="preserve"> 0.2 years</w:t>
      </w:r>
      <w:r w:rsidR="00AD5B6E">
        <w:rPr>
          <w:rFonts w:ascii="Times New Roman" w:hAnsi="Times New Roman" w:cs="Times New Roman"/>
          <w:sz w:val="24"/>
          <w:szCs w:val="24"/>
        </w:rPr>
        <w:t xml:space="preserve"> (or </w:t>
      </w:r>
      <w:r w:rsidR="00F261BD">
        <w:rPr>
          <w:rFonts w:ascii="Times New Roman" w:hAnsi="Times New Roman" w:cs="Times New Roman"/>
          <w:sz w:val="24"/>
          <w:szCs w:val="24"/>
        </w:rPr>
        <w:t>kg</w:t>
      </w:r>
      <w:r w:rsidR="00AD5B6E">
        <w:rPr>
          <w:rFonts w:ascii="Times New Roman" w:hAnsi="Times New Roman" w:cs="Times New Roman"/>
          <w:sz w:val="24"/>
          <w:szCs w:val="24"/>
        </w:rPr>
        <w:t>)</w:t>
      </w:r>
      <w:r w:rsidR="00FB0624">
        <w:rPr>
          <w:rFonts w:ascii="Times New Roman" w:hAnsi="Times New Roman" w:cs="Times New Roman"/>
          <w:sz w:val="24"/>
          <w:szCs w:val="24"/>
        </w:rPr>
        <w:t xml:space="preserve"> difference when compared </w:t>
      </w:r>
      <w:r w:rsidR="00F261BD">
        <w:rPr>
          <w:rFonts w:ascii="Times New Roman" w:hAnsi="Times New Roman" w:cs="Times New Roman"/>
          <w:sz w:val="24"/>
          <w:szCs w:val="24"/>
        </w:rPr>
        <w:t>to their respective values</w:t>
      </w:r>
      <w:r w:rsidR="00FB0624">
        <w:rPr>
          <w:rFonts w:ascii="Times New Roman" w:hAnsi="Times New Roman" w:cs="Times New Roman"/>
          <w:sz w:val="24"/>
          <w:szCs w:val="24"/>
        </w:rPr>
        <w:t xml:space="preserve">. </w:t>
      </w:r>
      <w:r>
        <w:rPr>
          <w:rFonts w:ascii="Times New Roman" w:eastAsia="Times New Roman" w:hAnsi="Times New Roman" w:cs="Times New Roman"/>
          <w:sz w:val="24"/>
          <w:szCs w:val="24"/>
        </w:rPr>
        <w:t>Percent error (number of inaccurate values/total number of reported values*10</w:t>
      </w:r>
      <w:r w:rsidR="008763EE">
        <w:rPr>
          <w:rFonts w:ascii="Times New Roman" w:eastAsia="Times New Roman" w:hAnsi="Times New Roman" w:cs="Times New Roman"/>
          <w:sz w:val="24"/>
          <w:szCs w:val="24"/>
        </w:rPr>
        <w:t>0) was then r</w:t>
      </w:r>
      <w:r w:rsidR="006572BB">
        <w:rPr>
          <w:rFonts w:ascii="Times New Roman" w:eastAsia="Times New Roman" w:hAnsi="Times New Roman" w:cs="Times New Roman"/>
          <w:sz w:val="24"/>
          <w:szCs w:val="24"/>
        </w:rPr>
        <w:t>eported for all variables.</w:t>
      </w:r>
    </w:p>
    <w:p w14:paraId="629C63CA" w14:textId="77777777" w:rsidR="00403376" w:rsidRDefault="00403376" w:rsidP="00C36066">
      <w:pPr>
        <w:pStyle w:val="ListParagraph"/>
        <w:shd w:val="clear" w:color="auto" w:fill="FFFFFF"/>
        <w:spacing w:after="0" w:line="240" w:lineRule="auto"/>
        <w:jc w:val="both"/>
        <w:rPr>
          <w:rFonts w:ascii="Times New Roman" w:eastAsia="Times New Roman" w:hAnsi="Times New Roman" w:cs="Times New Roman"/>
          <w:sz w:val="24"/>
          <w:szCs w:val="24"/>
        </w:rPr>
      </w:pPr>
    </w:p>
    <w:p w14:paraId="056918EA" w14:textId="240B4E39" w:rsidR="00287BC2" w:rsidRDefault="00287BC2" w:rsidP="00C36066">
      <w:pPr>
        <w:pStyle w:val="ListParagraph"/>
        <w:shd w:val="clear" w:color="auto" w:fill="FFFFFF"/>
        <w:spacing w:after="0" w:line="240" w:lineRule="auto"/>
        <w:jc w:val="both"/>
        <w:rPr>
          <w:rFonts w:ascii="Times New Roman" w:hAnsi="Times New Roman" w:cs="Times New Roman"/>
          <w:sz w:val="24"/>
          <w:szCs w:val="24"/>
        </w:rPr>
      </w:pPr>
      <w:r w:rsidRPr="00C36066">
        <w:rPr>
          <w:rFonts w:ascii="Times New Roman" w:eastAsia="Times New Roman" w:hAnsi="Times New Roman" w:cs="Times New Roman"/>
          <w:i/>
          <w:sz w:val="24"/>
          <w:szCs w:val="24"/>
        </w:rPr>
        <w:t>Preliminary data</w:t>
      </w:r>
      <w:r>
        <w:rPr>
          <w:rFonts w:ascii="Times New Roman" w:eastAsia="Times New Roman" w:hAnsi="Times New Roman" w:cs="Times New Roman"/>
          <w:sz w:val="24"/>
          <w:szCs w:val="24"/>
        </w:rPr>
        <w:t xml:space="preserve">: </w:t>
      </w:r>
      <w:r>
        <w:rPr>
          <w:rFonts w:ascii="Times New Roman" w:hAnsi="Times New Roman" w:cs="Times New Roman"/>
          <w:sz w:val="24"/>
          <w:szCs w:val="24"/>
        </w:rPr>
        <w:t>A total of 25 variables were evaluated and error was identified in 24/25 (96%) of the variables. Overall percent error for a given variable ranged from 0%</w:t>
      </w:r>
      <w:del w:id="8" w:author="Author" w:date="2018-12-19T08:39:00Z">
        <w:r w:rsidDel="00E651E3">
          <w:rPr>
            <w:rFonts w:ascii="Times New Roman" w:hAnsi="Times New Roman" w:cs="Times New Roman"/>
            <w:sz w:val="24"/>
            <w:szCs w:val="24"/>
          </w:rPr>
          <w:delText xml:space="preserve"> of records (e.g. species)</w:delText>
        </w:r>
      </w:del>
      <w:r>
        <w:rPr>
          <w:rFonts w:ascii="Times New Roman" w:hAnsi="Times New Roman" w:cs="Times New Roman"/>
          <w:sz w:val="24"/>
          <w:szCs w:val="24"/>
        </w:rPr>
        <w:t xml:space="preserve"> to 33.7% of records</w:t>
      </w:r>
      <w:del w:id="9" w:author="Author" w:date="2018-12-19T08:39:00Z">
        <w:r w:rsidDel="00E651E3">
          <w:rPr>
            <w:rFonts w:ascii="Times New Roman" w:hAnsi="Times New Roman" w:cs="Times New Roman"/>
            <w:sz w:val="24"/>
            <w:szCs w:val="24"/>
          </w:rPr>
          <w:delText xml:space="preserve"> (e.g. PCV)</w:delText>
        </w:r>
      </w:del>
      <w:r>
        <w:rPr>
          <w:rFonts w:ascii="Times New Roman" w:hAnsi="Times New Roman" w:cs="Times New Roman"/>
          <w:sz w:val="24"/>
          <w:szCs w:val="24"/>
        </w:rPr>
        <w:t xml:space="preserve">, with </w:t>
      </w:r>
      <w:r w:rsidR="00F261BD">
        <w:rPr>
          <w:rFonts w:ascii="Times New Roman" w:hAnsi="Times New Roman" w:cs="Times New Roman"/>
          <w:sz w:val="24"/>
          <w:szCs w:val="24"/>
        </w:rPr>
        <w:t>15</w:t>
      </w:r>
      <w:r>
        <w:rPr>
          <w:rFonts w:ascii="Times New Roman" w:hAnsi="Times New Roman" w:cs="Times New Roman"/>
          <w:sz w:val="24"/>
          <w:szCs w:val="24"/>
        </w:rPr>
        <w:t>/25 (</w:t>
      </w:r>
      <w:r w:rsidR="00F261BD">
        <w:rPr>
          <w:rFonts w:ascii="Times New Roman" w:hAnsi="Times New Roman" w:cs="Times New Roman"/>
          <w:sz w:val="24"/>
          <w:szCs w:val="24"/>
        </w:rPr>
        <w:t>48</w:t>
      </w:r>
      <w:r>
        <w:rPr>
          <w:rFonts w:ascii="Times New Roman" w:hAnsi="Times New Roman" w:cs="Times New Roman"/>
          <w:sz w:val="24"/>
          <w:szCs w:val="24"/>
        </w:rPr>
        <w:t>%) of variables demonstrating an error rate of &lt;</w:t>
      </w:r>
      <w:r w:rsidR="00F261BD">
        <w:rPr>
          <w:rFonts w:ascii="Times New Roman" w:hAnsi="Times New Roman" w:cs="Times New Roman"/>
          <w:sz w:val="24"/>
          <w:szCs w:val="24"/>
        </w:rPr>
        <w:t>5</w:t>
      </w:r>
      <w:r>
        <w:rPr>
          <w:rFonts w:ascii="Times New Roman" w:hAnsi="Times New Roman" w:cs="Times New Roman"/>
          <w:sz w:val="24"/>
          <w:szCs w:val="24"/>
        </w:rPr>
        <w:t xml:space="preserve">% for all records. Descriptive results evaluating the selected trauma variables, along with associated rate of error, are reported in </w:t>
      </w:r>
      <w:r w:rsidRPr="00A24764">
        <w:rPr>
          <w:rFonts w:ascii="Times New Roman" w:hAnsi="Times New Roman" w:cs="Times New Roman"/>
          <w:i/>
          <w:sz w:val="24"/>
          <w:szCs w:val="24"/>
        </w:rPr>
        <w:t>Table 1</w:t>
      </w:r>
      <w:r>
        <w:rPr>
          <w:rFonts w:ascii="Times New Roman" w:hAnsi="Times New Roman" w:cs="Times New Roman"/>
          <w:sz w:val="24"/>
          <w:szCs w:val="24"/>
        </w:rPr>
        <w:t>.</w:t>
      </w:r>
    </w:p>
    <w:p w14:paraId="455D24E3" w14:textId="77777777" w:rsidR="006572BB" w:rsidRDefault="006572BB" w:rsidP="00C36066">
      <w:pPr>
        <w:pStyle w:val="ListParagraph"/>
        <w:shd w:val="clear" w:color="auto" w:fill="FFFFFF"/>
        <w:spacing w:after="0" w:line="240" w:lineRule="auto"/>
        <w:jc w:val="both"/>
        <w:rPr>
          <w:rFonts w:ascii="Times New Roman" w:eastAsia="Times New Roman" w:hAnsi="Times New Roman" w:cs="Times New Roman"/>
          <w:sz w:val="24"/>
          <w:szCs w:val="24"/>
        </w:rPr>
      </w:pPr>
    </w:p>
    <w:p w14:paraId="680E8E19" w14:textId="74A5D081" w:rsidR="006572BB" w:rsidRDefault="006572BB" w:rsidP="00C36066">
      <w:pPr>
        <w:pStyle w:val="ListParagraph"/>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Following </w:t>
      </w:r>
      <w:r w:rsidR="00F5760C">
        <w:rPr>
          <w:rFonts w:ascii="Times New Roman" w:hAnsi="Times New Roman" w:cs="Times New Roman"/>
          <w:sz w:val="24"/>
          <w:szCs w:val="24"/>
        </w:rPr>
        <w:t xml:space="preserve">identification and </w:t>
      </w:r>
      <w:r>
        <w:rPr>
          <w:rFonts w:ascii="Times New Roman" w:hAnsi="Times New Roman" w:cs="Times New Roman"/>
          <w:sz w:val="24"/>
          <w:szCs w:val="24"/>
        </w:rPr>
        <w:t>correction of erroneous data points, a “quality</w:t>
      </w:r>
      <w:r w:rsidR="00EB6054">
        <w:rPr>
          <w:rFonts w:ascii="Times New Roman" w:hAnsi="Times New Roman" w:cs="Times New Roman"/>
          <w:sz w:val="24"/>
          <w:szCs w:val="24"/>
        </w:rPr>
        <w:t>-</w:t>
      </w:r>
      <w:r>
        <w:rPr>
          <w:rFonts w:ascii="Times New Roman" w:hAnsi="Times New Roman" w:cs="Times New Roman"/>
          <w:sz w:val="24"/>
          <w:szCs w:val="24"/>
        </w:rPr>
        <w:t>controlled dataset” was created and compared to the original dataset. For continuous quantitative variables (n=</w:t>
      </w:r>
      <w:r w:rsidR="00EB6054">
        <w:rPr>
          <w:rFonts w:ascii="Times New Roman" w:hAnsi="Times New Roman" w:cs="Times New Roman"/>
          <w:sz w:val="24"/>
          <w:szCs w:val="24"/>
        </w:rPr>
        <w:t>8</w:t>
      </w:r>
      <w:r>
        <w:rPr>
          <w:rFonts w:ascii="Times New Roman" w:hAnsi="Times New Roman" w:cs="Times New Roman"/>
          <w:sz w:val="24"/>
          <w:szCs w:val="24"/>
        </w:rPr>
        <w:t xml:space="preserve">), the discrepancy between each erroneous value and its actual value was measured, and the respective percent discrepancy was calculated </w:t>
      </w:r>
      <w:r w:rsidRPr="00F91FA9">
        <w:rPr>
          <w:rFonts w:ascii="Times New Roman" w:hAnsi="Times New Roman" w:cs="Times New Roman"/>
          <w:sz w:val="24"/>
          <w:szCs w:val="24"/>
        </w:rPr>
        <w:t xml:space="preserve">(% discrepancy = </w:t>
      </w:r>
      <w:r>
        <w:rPr>
          <w:rFonts w:ascii="Times New Roman" w:hAnsi="Times New Roman" w:cs="Times New Roman"/>
          <w:sz w:val="24"/>
          <w:szCs w:val="24"/>
        </w:rPr>
        <w:t>erroneous</w:t>
      </w:r>
      <w:r w:rsidRPr="00F91FA9">
        <w:rPr>
          <w:rFonts w:ascii="Times New Roman" w:hAnsi="Times New Roman" w:cs="Times New Roman"/>
          <w:sz w:val="24"/>
          <w:szCs w:val="24"/>
        </w:rPr>
        <w:t xml:space="preserve"> value-</w:t>
      </w:r>
      <w:r>
        <w:rPr>
          <w:rFonts w:ascii="Times New Roman" w:hAnsi="Times New Roman" w:cs="Times New Roman"/>
          <w:sz w:val="24"/>
          <w:szCs w:val="24"/>
        </w:rPr>
        <w:t>actual</w:t>
      </w:r>
      <w:r w:rsidRPr="00F91FA9">
        <w:rPr>
          <w:rFonts w:ascii="Times New Roman" w:hAnsi="Times New Roman" w:cs="Times New Roman"/>
          <w:sz w:val="24"/>
          <w:szCs w:val="24"/>
        </w:rPr>
        <w:t xml:space="preserve"> value/</w:t>
      </w:r>
      <w:r>
        <w:rPr>
          <w:rFonts w:ascii="Times New Roman" w:hAnsi="Times New Roman" w:cs="Times New Roman"/>
          <w:sz w:val="24"/>
          <w:szCs w:val="24"/>
        </w:rPr>
        <w:t>actual</w:t>
      </w:r>
      <w:r w:rsidRPr="00F91FA9">
        <w:rPr>
          <w:rFonts w:ascii="Times New Roman" w:hAnsi="Times New Roman" w:cs="Times New Roman"/>
          <w:sz w:val="24"/>
          <w:szCs w:val="24"/>
        </w:rPr>
        <w:t xml:space="preserve"> value</w:t>
      </w:r>
      <w:r w:rsidRPr="00AA606B">
        <w:rPr>
          <w:rFonts w:ascii="Times New Roman" w:hAnsi="Times New Roman" w:cs="Times New Roman"/>
          <w:sz w:val="24"/>
          <w:szCs w:val="24"/>
        </w:rPr>
        <w:t>*100</w:t>
      </w:r>
      <w:r w:rsidRPr="00F91FA9">
        <w:rPr>
          <w:rFonts w:ascii="Times New Roman" w:hAnsi="Times New Roman" w:cs="Times New Roman"/>
          <w:sz w:val="24"/>
          <w:szCs w:val="24"/>
        </w:rPr>
        <w:t>).</w:t>
      </w:r>
      <w:r>
        <w:rPr>
          <w:rFonts w:ascii="Times New Roman" w:hAnsi="Times New Roman" w:cs="Times New Roman"/>
          <w:sz w:val="24"/>
          <w:szCs w:val="24"/>
        </w:rPr>
        <w:t xml:space="preserve"> </w:t>
      </w:r>
    </w:p>
    <w:p w14:paraId="4B94DF33" w14:textId="77777777" w:rsidR="006572BB" w:rsidRDefault="006572BB" w:rsidP="00C36066">
      <w:pPr>
        <w:pStyle w:val="ListParagraph"/>
        <w:shd w:val="clear" w:color="auto" w:fill="FFFFFF"/>
        <w:spacing w:after="0" w:line="240" w:lineRule="auto"/>
        <w:jc w:val="both"/>
        <w:rPr>
          <w:rFonts w:ascii="Times New Roman" w:hAnsi="Times New Roman" w:cs="Times New Roman"/>
          <w:sz w:val="24"/>
          <w:szCs w:val="24"/>
        </w:rPr>
      </w:pPr>
    </w:p>
    <w:p w14:paraId="215CE951" w14:textId="64DAA2B2" w:rsidR="006572BB" w:rsidRPr="00C36066" w:rsidRDefault="006572BB" w:rsidP="00C36066">
      <w:pPr>
        <w:pStyle w:val="ListParagraph"/>
        <w:shd w:val="clear" w:color="auto" w:fill="FFFFFF"/>
        <w:spacing w:after="0" w:line="240" w:lineRule="auto"/>
        <w:jc w:val="both"/>
        <w:rPr>
          <w:rFonts w:ascii="Times New Roman" w:hAnsi="Times New Roman" w:cs="Times New Roman"/>
          <w:sz w:val="24"/>
          <w:szCs w:val="24"/>
        </w:rPr>
      </w:pPr>
      <w:r w:rsidRPr="00C36066">
        <w:rPr>
          <w:rFonts w:ascii="Times New Roman" w:hAnsi="Times New Roman" w:cs="Times New Roman"/>
          <w:i/>
          <w:sz w:val="24"/>
          <w:szCs w:val="24"/>
        </w:rPr>
        <w:t>Preliminary data</w:t>
      </w:r>
      <w:r>
        <w:rPr>
          <w:rFonts w:ascii="Times New Roman" w:hAnsi="Times New Roman" w:cs="Times New Roman"/>
          <w:sz w:val="24"/>
          <w:szCs w:val="24"/>
        </w:rPr>
        <w:t xml:space="preserve">: </w:t>
      </w:r>
      <w:r w:rsidR="0085360D">
        <w:rPr>
          <w:rFonts w:ascii="Times New Roman" w:hAnsi="Times New Roman" w:cs="Times New Roman"/>
          <w:sz w:val="24"/>
          <w:szCs w:val="24"/>
        </w:rPr>
        <w:t xml:space="preserve">The </w:t>
      </w:r>
      <w:r w:rsidR="00F5760C">
        <w:rPr>
          <w:rFonts w:ascii="Times New Roman" w:hAnsi="Times New Roman" w:cs="Times New Roman"/>
          <w:sz w:val="24"/>
          <w:szCs w:val="24"/>
        </w:rPr>
        <w:t xml:space="preserve">median </w:t>
      </w:r>
      <w:r w:rsidR="0085360D">
        <w:rPr>
          <w:rFonts w:ascii="Times New Roman" w:hAnsi="Times New Roman" w:cs="Times New Roman"/>
          <w:sz w:val="24"/>
          <w:szCs w:val="24"/>
        </w:rPr>
        <w:t>percent discrepancy</w:t>
      </w:r>
      <w:r>
        <w:rPr>
          <w:rFonts w:ascii="Times New Roman" w:hAnsi="Times New Roman" w:cs="Times New Roman"/>
          <w:sz w:val="24"/>
          <w:szCs w:val="24"/>
        </w:rPr>
        <w:t xml:space="preserve"> </w:t>
      </w:r>
      <w:r w:rsidR="0085360D">
        <w:rPr>
          <w:rFonts w:ascii="Times New Roman" w:hAnsi="Times New Roman" w:cs="Times New Roman"/>
          <w:sz w:val="24"/>
          <w:szCs w:val="24"/>
        </w:rPr>
        <w:t xml:space="preserve">for continuous variables </w:t>
      </w:r>
      <w:r w:rsidR="00F5760C">
        <w:rPr>
          <w:rFonts w:ascii="Times New Roman" w:hAnsi="Times New Roman" w:cs="Times New Roman"/>
          <w:sz w:val="24"/>
          <w:szCs w:val="24"/>
        </w:rPr>
        <w:t>ra</w:t>
      </w:r>
      <w:r w:rsidR="00EB23E9">
        <w:rPr>
          <w:rFonts w:ascii="Times New Roman" w:hAnsi="Times New Roman" w:cs="Times New Roman"/>
          <w:sz w:val="24"/>
          <w:szCs w:val="24"/>
        </w:rPr>
        <w:t>nged from 2.4%</w:t>
      </w:r>
      <w:del w:id="10" w:author="Author" w:date="2018-12-19T08:39:00Z">
        <w:r w:rsidR="00EB23E9" w:rsidDel="00E651E3">
          <w:rPr>
            <w:rFonts w:ascii="Times New Roman" w:hAnsi="Times New Roman" w:cs="Times New Roman"/>
            <w:sz w:val="24"/>
            <w:szCs w:val="24"/>
          </w:rPr>
          <w:delText xml:space="preserve"> (iCa)</w:delText>
        </w:r>
      </w:del>
      <w:r w:rsidR="00EB23E9">
        <w:rPr>
          <w:rFonts w:ascii="Times New Roman" w:hAnsi="Times New Roman" w:cs="Times New Roman"/>
          <w:sz w:val="24"/>
          <w:szCs w:val="24"/>
        </w:rPr>
        <w:t xml:space="preserve"> to 90%</w:t>
      </w:r>
      <w:del w:id="11" w:author="Author" w:date="2018-12-19T08:39:00Z">
        <w:r w:rsidR="00EB23E9" w:rsidDel="00E651E3">
          <w:rPr>
            <w:rFonts w:ascii="Times New Roman" w:hAnsi="Times New Roman" w:cs="Times New Roman"/>
            <w:sz w:val="24"/>
            <w:szCs w:val="24"/>
          </w:rPr>
          <w:delText xml:space="preserve"> (BE)</w:delText>
        </w:r>
      </w:del>
      <w:r w:rsidR="00EB23E9">
        <w:rPr>
          <w:rFonts w:ascii="Times New Roman" w:hAnsi="Times New Roman" w:cs="Times New Roman"/>
          <w:sz w:val="24"/>
          <w:szCs w:val="24"/>
        </w:rPr>
        <w:t>;</w:t>
      </w:r>
      <w:r w:rsidR="00F5760C">
        <w:rPr>
          <w:rFonts w:ascii="Times New Roman" w:hAnsi="Times New Roman" w:cs="Times New Roman"/>
          <w:sz w:val="24"/>
          <w:szCs w:val="24"/>
        </w:rPr>
        <w:t xml:space="preserve"> </w:t>
      </w:r>
      <w:r w:rsidR="00FB0624">
        <w:rPr>
          <w:rFonts w:ascii="Times New Roman" w:hAnsi="Times New Roman" w:cs="Times New Roman"/>
          <w:sz w:val="24"/>
          <w:szCs w:val="24"/>
        </w:rPr>
        <w:t xml:space="preserve">values </w:t>
      </w:r>
      <w:r>
        <w:rPr>
          <w:rFonts w:ascii="Times New Roman" w:hAnsi="Times New Roman" w:cs="Times New Roman"/>
          <w:sz w:val="24"/>
          <w:szCs w:val="24"/>
        </w:rPr>
        <w:t xml:space="preserve">are reported in </w:t>
      </w:r>
      <w:r>
        <w:rPr>
          <w:rFonts w:ascii="Times New Roman" w:hAnsi="Times New Roman" w:cs="Times New Roman"/>
          <w:i/>
          <w:sz w:val="24"/>
          <w:szCs w:val="24"/>
        </w:rPr>
        <w:t>Table 2</w:t>
      </w:r>
      <w:r w:rsidR="00F5760C">
        <w:rPr>
          <w:rFonts w:ascii="Times New Roman" w:hAnsi="Times New Roman" w:cs="Times New Roman"/>
          <w:sz w:val="24"/>
          <w:szCs w:val="24"/>
        </w:rPr>
        <w:t xml:space="preserve">. </w:t>
      </w:r>
      <w:r w:rsidR="008763EE">
        <w:rPr>
          <w:rFonts w:ascii="Times New Roman" w:hAnsi="Times New Roman" w:cs="Times New Roman"/>
          <w:sz w:val="24"/>
          <w:szCs w:val="24"/>
        </w:rPr>
        <w:t xml:space="preserve">The distribution of </w:t>
      </w:r>
      <w:r w:rsidR="00FB0624">
        <w:rPr>
          <w:rFonts w:ascii="Times New Roman" w:hAnsi="Times New Roman" w:cs="Times New Roman"/>
          <w:sz w:val="24"/>
          <w:szCs w:val="24"/>
        </w:rPr>
        <w:t>percent discrepancy</w:t>
      </w:r>
      <w:r w:rsidR="008763EE">
        <w:rPr>
          <w:rFonts w:ascii="Times New Roman" w:hAnsi="Times New Roman" w:cs="Times New Roman"/>
          <w:sz w:val="24"/>
          <w:szCs w:val="24"/>
        </w:rPr>
        <w:t xml:space="preserve"> is also depicted graphically for continuous variables </w:t>
      </w:r>
      <w:r>
        <w:rPr>
          <w:rFonts w:ascii="Times New Roman" w:hAnsi="Times New Roman" w:cs="Times New Roman"/>
          <w:sz w:val="24"/>
          <w:szCs w:val="24"/>
        </w:rPr>
        <w:t>(</w:t>
      </w:r>
      <w:r w:rsidRPr="00FE1374">
        <w:rPr>
          <w:rFonts w:ascii="Times New Roman" w:hAnsi="Times New Roman" w:cs="Times New Roman"/>
          <w:i/>
          <w:sz w:val="24"/>
          <w:szCs w:val="24"/>
        </w:rPr>
        <w:t>Figures 1-8</w:t>
      </w:r>
      <w:r w:rsidR="00551AA6">
        <w:rPr>
          <w:rFonts w:ascii="Times New Roman" w:hAnsi="Times New Roman" w:cs="Times New Roman"/>
          <w:i/>
          <w:sz w:val="24"/>
          <w:szCs w:val="24"/>
        </w:rPr>
        <w:t>, Appendix</w:t>
      </w:r>
      <w:r>
        <w:rPr>
          <w:rFonts w:ascii="Times New Roman" w:hAnsi="Times New Roman" w:cs="Times New Roman"/>
          <w:i/>
          <w:sz w:val="24"/>
          <w:szCs w:val="24"/>
        </w:rPr>
        <w:t>)</w:t>
      </w:r>
      <w:r>
        <w:rPr>
          <w:rFonts w:ascii="Times New Roman" w:hAnsi="Times New Roman" w:cs="Times New Roman"/>
          <w:sz w:val="24"/>
          <w:szCs w:val="24"/>
        </w:rPr>
        <w:t xml:space="preserve">. </w:t>
      </w:r>
    </w:p>
    <w:p w14:paraId="2BED8D92" w14:textId="77777777" w:rsidR="00287BC2" w:rsidRDefault="00287BC2" w:rsidP="00C36066">
      <w:pPr>
        <w:pStyle w:val="ListParagraph"/>
        <w:shd w:val="clear" w:color="auto" w:fill="FFFFFF"/>
        <w:spacing w:after="0" w:line="240" w:lineRule="auto"/>
        <w:jc w:val="both"/>
        <w:rPr>
          <w:rFonts w:ascii="Times New Roman" w:eastAsia="Times New Roman" w:hAnsi="Times New Roman" w:cs="Times New Roman"/>
          <w:sz w:val="24"/>
          <w:szCs w:val="24"/>
        </w:rPr>
      </w:pPr>
    </w:p>
    <w:p w14:paraId="532F8F61" w14:textId="0F66EC3E" w:rsidR="00403376" w:rsidRDefault="00403376" w:rsidP="00403376">
      <w:pPr>
        <w:pStyle w:val="ListParagraph"/>
        <w:numPr>
          <w:ilvl w:val="0"/>
          <w:numId w:val="5"/>
        </w:numPr>
        <w:shd w:val="clear" w:color="auto" w:fill="FFFFFF"/>
        <w:spacing w:after="0" w:line="240" w:lineRule="auto"/>
        <w:jc w:val="both"/>
        <w:rPr>
          <w:rFonts w:ascii="Times New Roman" w:eastAsia="Times New Roman" w:hAnsi="Times New Roman" w:cs="Times New Roman"/>
          <w:sz w:val="24"/>
          <w:szCs w:val="24"/>
        </w:rPr>
      </w:pPr>
      <w:r w:rsidRPr="00C36066">
        <w:rPr>
          <w:rFonts w:ascii="Times New Roman" w:eastAsia="Times New Roman" w:hAnsi="Times New Roman" w:cs="Times New Roman"/>
          <w:b/>
          <w:sz w:val="24"/>
          <w:szCs w:val="24"/>
        </w:rPr>
        <w:t>Consistency</w:t>
      </w:r>
      <w:r w:rsidR="006572BB">
        <w:rPr>
          <w:rFonts w:ascii="Times New Roman" w:eastAsia="Times New Roman" w:hAnsi="Times New Roman" w:cs="Times New Roman"/>
          <w:sz w:val="24"/>
          <w:szCs w:val="24"/>
        </w:rPr>
        <w:t>. Defined as</w:t>
      </w:r>
      <w:r w:rsidRPr="00AA60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compatibility of data between multiple variables</w:t>
      </w:r>
      <w:r w:rsidR="008E0ACC">
        <w:rPr>
          <w:rFonts w:ascii="Times New Roman" w:eastAsia="Times New Roman" w:hAnsi="Times New Roman" w:cs="Times New Roman"/>
          <w:sz w:val="24"/>
          <w:szCs w:val="24"/>
        </w:rPr>
        <w:t>,</w:t>
      </w:r>
      <w:r w:rsidR="00EB6054">
        <w:rPr>
          <w:rFonts w:ascii="Times New Roman" w:eastAsia="Times New Roman" w:hAnsi="Times New Roman" w:cs="Times New Roman"/>
          <w:sz w:val="24"/>
          <w:szCs w:val="24"/>
        </w:rPr>
        <w:t xml:space="preserve"> </w:t>
      </w:r>
      <w:r w:rsidR="00EC1E36">
        <w:rPr>
          <w:rFonts w:ascii="Times New Roman" w:eastAsia="Times New Roman" w:hAnsi="Times New Roman" w:cs="Times New Roman"/>
          <w:sz w:val="24"/>
          <w:szCs w:val="24"/>
        </w:rPr>
        <w:t xml:space="preserve">and </w:t>
      </w:r>
      <w:r w:rsidR="00841510">
        <w:rPr>
          <w:rFonts w:ascii="Times New Roman" w:eastAsia="Times New Roman" w:hAnsi="Times New Roman" w:cs="Times New Roman"/>
          <w:sz w:val="24"/>
          <w:szCs w:val="24"/>
        </w:rPr>
        <w:t xml:space="preserve">evaluated </w:t>
      </w:r>
      <w:r w:rsidR="008E0ACC">
        <w:rPr>
          <w:rFonts w:ascii="Times New Roman" w:eastAsia="Times New Roman" w:hAnsi="Times New Roman" w:cs="Times New Roman"/>
          <w:sz w:val="24"/>
          <w:szCs w:val="24"/>
        </w:rPr>
        <w:t xml:space="preserve">through the comparison of these variables within each </w:t>
      </w:r>
      <w:proofErr w:type="spellStart"/>
      <w:r w:rsidR="008E0ACC">
        <w:rPr>
          <w:rFonts w:ascii="Times New Roman" w:eastAsia="Times New Roman" w:hAnsi="Times New Roman" w:cs="Times New Roman"/>
          <w:sz w:val="24"/>
          <w:szCs w:val="24"/>
        </w:rPr>
        <w:t>VetCOT</w:t>
      </w:r>
      <w:proofErr w:type="spellEnd"/>
      <w:r>
        <w:rPr>
          <w:rFonts w:ascii="Times New Roman" w:eastAsia="Times New Roman" w:hAnsi="Times New Roman" w:cs="Times New Roman"/>
          <w:sz w:val="24"/>
          <w:szCs w:val="24"/>
        </w:rPr>
        <w:t xml:space="preserve"> </w:t>
      </w:r>
      <w:ins w:id="12" w:author="Author" w:date="2018-12-19T08:38:00Z">
        <w:r w:rsidR="00E651E3">
          <w:rPr>
            <w:rFonts w:ascii="Times New Roman" w:eastAsia="Times New Roman" w:hAnsi="Times New Roman" w:cs="Times New Roman"/>
            <w:sz w:val="24"/>
            <w:szCs w:val="24"/>
          </w:rPr>
          <w:t>entry</w:t>
        </w:r>
      </w:ins>
      <w:del w:id="13" w:author="Author" w:date="2018-12-19T08:38:00Z">
        <w:r w:rsidDel="00E651E3">
          <w:rPr>
            <w:rFonts w:ascii="Times New Roman" w:eastAsia="Times New Roman" w:hAnsi="Times New Roman" w:cs="Times New Roman"/>
            <w:sz w:val="24"/>
            <w:szCs w:val="24"/>
          </w:rPr>
          <w:delText>record</w:delText>
        </w:r>
      </w:del>
      <w:r>
        <w:rPr>
          <w:rFonts w:ascii="Times New Roman" w:eastAsia="Times New Roman" w:hAnsi="Times New Roman" w:cs="Times New Roman"/>
          <w:sz w:val="24"/>
          <w:szCs w:val="24"/>
        </w:rPr>
        <w:t xml:space="preserve">. </w:t>
      </w:r>
      <w:r w:rsidR="00841510">
        <w:rPr>
          <w:rFonts w:ascii="Times New Roman" w:eastAsia="Times New Roman" w:hAnsi="Times New Roman" w:cs="Times New Roman"/>
          <w:sz w:val="24"/>
          <w:szCs w:val="24"/>
        </w:rPr>
        <w:t xml:space="preserve">Examples </w:t>
      </w:r>
      <w:r w:rsidR="00752422">
        <w:rPr>
          <w:rFonts w:ascii="Times New Roman" w:eastAsia="Times New Roman" w:hAnsi="Times New Roman" w:cs="Times New Roman"/>
          <w:sz w:val="24"/>
          <w:szCs w:val="24"/>
        </w:rPr>
        <w:t xml:space="preserve">of inconsistency </w:t>
      </w:r>
      <w:r w:rsidR="00FD2CEF">
        <w:rPr>
          <w:rFonts w:ascii="Times New Roman" w:eastAsia="Times New Roman" w:hAnsi="Times New Roman" w:cs="Times New Roman"/>
          <w:sz w:val="24"/>
          <w:szCs w:val="24"/>
        </w:rPr>
        <w:t>include</w:t>
      </w:r>
      <w:r w:rsidR="00841510">
        <w:rPr>
          <w:rFonts w:ascii="Times New Roman" w:eastAsia="Times New Roman" w:hAnsi="Times New Roman" w:cs="Times New Roman"/>
          <w:sz w:val="24"/>
          <w:szCs w:val="24"/>
        </w:rPr>
        <w:t xml:space="preserve">: (1) </w:t>
      </w:r>
      <w:r w:rsidR="00EC1E36">
        <w:rPr>
          <w:rFonts w:ascii="Times New Roman" w:eastAsia="Times New Roman" w:hAnsi="Times New Roman" w:cs="Times New Roman"/>
          <w:sz w:val="24"/>
          <w:szCs w:val="24"/>
        </w:rPr>
        <w:t>D</w:t>
      </w:r>
      <w:r>
        <w:rPr>
          <w:rFonts w:ascii="Times New Roman" w:eastAsia="Times New Roman" w:hAnsi="Times New Roman" w:cs="Times New Roman"/>
          <w:sz w:val="24"/>
          <w:szCs w:val="24"/>
        </w:rPr>
        <w:t>ate of presentation</w:t>
      </w:r>
      <w:r w:rsidR="00EC1E36">
        <w:rPr>
          <w:rFonts w:ascii="Times New Roman" w:eastAsia="Times New Roman" w:hAnsi="Times New Roman" w:cs="Times New Roman"/>
          <w:sz w:val="24"/>
          <w:szCs w:val="24"/>
        </w:rPr>
        <w:t xml:space="preserve"> before date of trauma</w:t>
      </w:r>
      <w:r w:rsidR="00841510">
        <w:rPr>
          <w:rFonts w:ascii="Times New Roman" w:eastAsia="Times New Roman" w:hAnsi="Times New Roman" w:cs="Times New Roman"/>
          <w:sz w:val="24"/>
          <w:szCs w:val="24"/>
        </w:rPr>
        <w:t>, (2)</w:t>
      </w:r>
      <w:r>
        <w:rPr>
          <w:rFonts w:ascii="Times New Roman" w:eastAsia="Times New Roman" w:hAnsi="Times New Roman" w:cs="Times New Roman"/>
          <w:sz w:val="24"/>
          <w:szCs w:val="24"/>
        </w:rPr>
        <w:t xml:space="preserve"> large dog breeds &gt;</w:t>
      </w:r>
      <w:r w:rsidR="00260B25">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months of age </w:t>
      </w:r>
      <w:r w:rsidR="00905D44">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&lt;15kg, </w:t>
      </w:r>
      <w:r w:rsidR="00841510">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small dog breeds</w:t>
      </w:r>
      <w:r w:rsidR="00FD2CEF">
        <w:rPr>
          <w:rFonts w:ascii="Times New Roman" w:eastAsia="Times New Roman" w:hAnsi="Times New Roman" w:cs="Times New Roman"/>
          <w:sz w:val="24"/>
          <w:szCs w:val="24"/>
        </w:rPr>
        <w:t xml:space="preserve"> &gt;12kg, (4)</w:t>
      </w:r>
      <w:r w:rsidR="00905D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cats &gt;12kg, and </w:t>
      </w:r>
      <w:r w:rsidR="00FD2CEF">
        <w:rPr>
          <w:rFonts w:ascii="Times New Roman" w:eastAsia="Times New Roman" w:hAnsi="Times New Roman" w:cs="Times New Roman"/>
          <w:sz w:val="24"/>
          <w:szCs w:val="24"/>
        </w:rPr>
        <w:t>(5</w:t>
      </w:r>
      <w:r w:rsidR="00D061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 dogs &gt;40kg along with a consideration with their breed.</w:t>
      </w:r>
    </w:p>
    <w:p w14:paraId="2483DF19" w14:textId="77777777" w:rsidR="00403376" w:rsidRDefault="00403376" w:rsidP="00C36066">
      <w:pPr>
        <w:pStyle w:val="ListParagraph"/>
        <w:shd w:val="clear" w:color="auto" w:fill="FFFFFF"/>
        <w:spacing w:after="0" w:line="240" w:lineRule="auto"/>
        <w:jc w:val="both"/>
        <w:rPr>
          <w:rFonts w:ascii="Times New Roman" w:eastAsia="Times New Roman" w:hAnsi="Times New Roman" w:cs="Times New Roman"/>
          <w:sz w:val="24"/>
          <w:szCs w:val="24"/>
        </w:rPr>
      </w:pPr>
    </w:p>
    <w:p w14:paraId="302AAD54" w14:textId="61AAD6EA" w:rsidR="00841510" w:rsidRDefault="00841510" w:rsidP="00C36066">
      <w:pPr>
        <w:spacing w:after="0" w:line="240" w:lineRule="auto"/>
        <w:ind w:left="720"/>
        <w:jc w:val="both"/>
        <w:rPr>
          <w:rFonts w:ascii="Times New Roman" w:eastAsia="Times New Roman" w:hAnsi="Times New Roman" w:cs="Times New Roman"/>
          <w:sz w:val="24"/>
          <w:szCs w:val="24"/>
        </w:rPr>
      </w:pPr>
      <w:r w:rsidRPr="00C36066">
        <w:rPr>
          <w:rFonts w:ascii="Times New Roman" w:eastAsia="Times New Roman" w:hAnsi="Times New Roman" w:cs="Times New Roman"/>
          <w:i/>
          <w:sz w:val="24"/>
          <w:szCs w:val="24"/>
        </w:rPr>
        <w:t>Preliminary data</w:t>
      </w:r>
      <w:r>
        <w:rPr>
          <w:rFonts w:ascii="Times New Roman" w:eastAsia="Times New Roman" w:hAnsi="Times New Roman" w:cs="Times New Roman"/>
          <w:sz w:val="24"/>
          <w:szCs w:val="24"/>
        </w:rPr>
        <w:t xml:space="preserve">: </w:t>
      </w:r>
      <w:r w:rsidR="00D061FB">
        <w:rPr>
          <w:rFonts w:ascii="Times New Roman" w:hAnsi="Times New Roman" w:cs="Times New Roman"/>
          <w:sz w:val="24"/>
          <w:szCs w:val="24"/>
        </w:rPr>
        <w:t>Of t</w:t>
      </w:r>
      <w:r w:rsidR="00D63E1F">
        <w:rPr>
          <w:rFonts w:ascii="Times New Roman" w:hAnsi="Times New Roman" w:cs="Times New Roman"/>
          <w:sz w:val="24"/>
          <w:szCs w:val="24"/>
        </w:rPr>
        <w:t>hese five parameters, 4/5 had identifiable</w:t>
      </w:r>
      <w:r w:rsidR="00D061FB">
        <w:rPr>
          <w:rFonts w:ascii="Times New Roman" w:hAnsi="Times New Roman" w:cs="Times New Roman"/>
          <w:sz w:val="24"/>
          <w:szCs w:val="24"/>
        </w:rPr>
        <w:t xml:space="preserve"> contradictions between variables</w:t>
      </w:r>
      <w:r w:rsidR="00D63E1F">
        <w:rPr>
          <w:rFonts w:ascii="Times New Roman" w:hAnsi="Times New Roman" w:cs="Times New Roman"/>
          <w:sz w:val="24"/>
          <w:szCs w:val="24"/>
        </w:rPr>
        <w:t xml:space="preserve"> (</w:t>
      </w:r>
      <w:r w:rsidR="00D63E1F">
        <w:rPr>
          <w:rFonts w:ascii="Times New Roman" w:hAnsi="Times New Roman" w:cs="Times New Roman"/>
          <w:i/>
          <w:sz w:val="24"/>
          <w:szCs w:val="24"/>
        </w:rPr>
        <w:t>Table 3)</w:t>
      </w:r>
      <w:r w:rsidR="00905D44">
        <w:rPr>
          <w:rFonts w:ascii="Times New Roman" w:hAnsi="Times New Roman" w:cs="Times New Roman"/>
          <w:sz w:val="24"/>
          <w:szCs w:val="24"/>
        </w:rPr>
        <w:t>. Inconsistencies ranged from 0%</w:t>
      </w:r>
      <w:r w:rsidR="00D061FB">
        <w:rPr>
          <w:rFonts w:ascii="Times New Roman" w:hAnsi="Times New Roman" w:cs="Times New Roman"/>
          <w:sz w:val="24"/>
          <w:szCs w:val="24"/>
        </w:rPr>
        <w:t xml:space="preserve"> to 5.7%</w:t>
      </w:r>
      <w:r w:rsidR="00905D44">
        <w:rPr>
          <w:rFonts w:ascii="Times New Roman" w:hAnsi="Times New Roman" w:cs="Times New Roman"/>
          <w:sz w:val="24"/>
          <w:szCs w:val="24"/>
        </w:rPr>
        <w:t xml:space="preserve"> of </w:t>
      </w:r>
      <w:proofErr w:type="spellStart"/>
      <w:r w:rsidR="00905D44">
        <w:rPr>
          <w:rFonts w:ascii="Times New Roman" w:hAnsi="Times New Roman" w:cs="Times New Roman"/>
          <w:sz w:val="24"/>
          <w:szCs w:val="24"/>
        </w:rPr>
        <w:t>VetCOT</w:t>
      </w:r>
      <w:proofErr w:type="spellEnd"/>
      <w:r w:rsidR="00905D44">
        <w:rPr>
          <w:rFonts w:ascii="Times New Roman" w:hAnsi="Times New Roman" w:cs="Times New Roman"/>
          <w:sz w:val="24"/>
          <w:szCs w:val="24"/>
        </w:rPr>
        <w:t xml:space="preserve"> records</w:t>
      </w:r>
      <w:r w:rsidR="00D061FB">
        <w:rPr>
          <w:rFonts w:ascii="Times New Roman" w:hAnsi="Times New Roman" w:cs="Times New Roman"/>
          <w:sz w:val="24"/>
          <w:szCs w:val="24"/>
        </w:rPr>
        <w:t xml:space="preserve">. </w:t>
      </w:r>
    </w:p>
    <w:p w14:paraId="6C50E82A" w14:textId="77777777" w:rsidR="00841510" w:rsidRDefault="00841510" w:rsidP="00C36066">
      <w:pPr>
        <w:pStyle w:val="ListParagraph"/>
        <w:shd w:val="clear" w:color="auto" w:fill="FFFFFF"/>
        <w:spacing w:after="0" w:line="240" w:lineRule="auto"/>
        <w:jc w:val="both"/>
        <w:rPr>
          <w:rFonts w:ascii="Times New Roman" w:eastAsia="Times New Roman" w:hAnsi="Times New Roman" w:cs="Times New Roman"/>
          <w:sz w:val="24"/>
          <w:szCs w:val="24"/>
        </w:rPr>
      </w:pPr>
    </w:p>
    <w:p w14:paraId="1F629892" w14:textId="15C9CC75" w:rsidR="00403376" w:rsidRDefault="00403376" w:rsidP="00403376">
      <w:pPr>
        <w:pStyle w:val="ListParagraph"/>
        <w:numPr>
          <w:ilvl w:val="0"/>
          <w:numId w:val="5"/>
        </w:numPr>
        <w:shd w:val="clear" w:color="auto" w:fill="FFFFFF"/>
        <w:spacing w:after="0" w:line="240" w:lineRule="auto"/>
        <w:jc w:val="both"/>
        <w:rPr>
          <w:rFonts w:ascii="Times New Roman" w:eastAsia="Times New Roman" w:hAnsi="Times New Roman" w:cs="Times New Roman"/>
          <w:sz w:val="24"/>
          <w:szCs w:val="24"/>
        </w:rPr>
      </w:pPr>
      <w:r w:rsidRPr="00C36066">
        <w:rPr>
          <w:rFonts w:ascii="Times New Roman" w:eastAsia="Times New Roman" w:hAnsi="Times New Roman" w:cs="Times New Roman"/>
          <w:b/>
          <w:sz w:val="24"/>
          <w:szCs w:val="24"/>
        </w:rPr>
        <w:t>Capture</w:t>
      </w:r>
      <w:r w:rsidR="00905D44">
        <w:rPr>
          <w:rFonts w:ascii="Times New Roman" w:eastAsia="Times New Roman" w:hAnsi="Times New Roman" w:cs="Times New Roman"/>
          <w:b/>
          <w:sz w:val="24"/>
          <w:szCs w:val="24"/>
        </w:rPr>
        <w:t xml:space="preserve">. </w:t>
      </w:r>
      <w:r w:rsidR="00905D44">
        <w:rPr>
          <w:rFonts w:ascii="Times New Roman" w:eastAsia="Times New Roman" w:hAnsi="Times New Roman" w:cs="Times New Roman"/>
          <w:sz w:val="24"/>
          <w:szCs w:val="24"/>
        </w:rPr>
        <w:t>Defined as</w:t>
      </w:r>
      <w:r w:rsidRPr="00C36066">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documentation of all rec</w:t>
      </w:r>
      <w:r w:rsidR="005321F9">
        <w:rPr>
          <w:rFonts w:ascii="Times New Roman" w:eastAsia="Times New Roman" w:hAnsi="Times New Roman" w:cs="Times New Roman"/>
          <w:sz w:val="24"/>
          <w:szCs w:val="24"/>
        </w:rPr>
        <w:t>ords of interest,</w:t>
      </w:r>
      <w:r w:rsidR="00F50355">
        <w:rPr>
          <w:rFonts w:ascii="Times New Roman" w:eastAsia="Times New Roman" w:hAnsi="Times New Roman" w:cs="Times New Roman"/>
          <w:sz w:val="24"/>
          <w:szCs w:val="24"/>
        </w:rPr>
        <w:t xml:space="preserve"> which is</w:t>
      </w:r>
      <w:r w:rsidR="005321F9">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valuated by screening the electronic </w:t>
      </w:r>
      <w:r w:rsidR="00905D44">
        <w:rPr>
          <w:rFonts w:ascii="Times New Roman" w:eastAsia="Times New Roman" w:hAnsi="Times New Roman" w:cs="Times New Roman"/>
          <w:sz w:val="24"/>
          <w:szCs w:val="24"/>
        </w:rPr>
        <w:t xml:space="preserve">medical record system </w:t>
      </w:r>
      <w:r>
        <w:rPr>
          <w:rFonts w:ascii="Times New Roman" w:eastAsia="Times New Roman" w:hAnsi="Times New Roman" w:cs="Times New Roman"/>
          <w:sz w:val="24"/>
          <w:szCs w:val="24"/>
        </w:rPr>
        <w:t xml:space="preserve">for trauma cases unrecorded in the trauma registry. A measurement of </w:t>
      </w:r>
      <w:r w:rsidR="0065513F">
        <w:rPr>
          <w:rFonts w:ascii="Times New Roman" w:eastAsia="Times New Roman" w:hAnsi="Times New Roman" w:cs="Times New Roman"/>
          <w:sz w:val="24"/>
          <w:szCs w:val="24"/>
        </w:rPr>
        <w:t xml:space="preserve">capture rate </w:t>
      </w:r>
      <w:r>
        <w:rPr>
          <w:rFonts w:ascii="Times New Roman" w:eastAsia="Times New Roman" w:hAnsi="Times New Roman" w:cs="Times New Roman"/>
          <w:sz w:val="24"/>
          <w:szCs w:val="24"/>
        </w:rPr>
        <w:t>(number of reported trauma cases/total recorded and unrecorded trauma cases*100) will be reported.</w:t>
      </w:r>
      <w:r>
        <w:rPr>
          <w:rFonts w:ascii="Times New Roman" w:eastAsia="Times New Roman" w:hAnsi="Times New Roman" w:cs="Times New Roman"/>
          <w:sz w:val="24"/>
          <w:szCs w:val="24"/>
        </w:rPr>
        <w:br/>
      </w:r>
    </w:p>
    <w:p w14:paraId="00ACD09C" w14:textId="102CC39D" w:rsidR="00905D44" w:rsidRPr="00A351F4" w:rsidRDefault="00905D44" w:rsidP="00A351F4">
      <w:pPr>
        <w:spacing w:after="0" w:line="240" w:lineRule="auto"/>
        <w:ind w:left="720"/>
        <w:jc w:val="both"/>
        <w:rPr>
          <w:rFonts w:ascii="Times New Roman" w:hAnsi="Times New Roman" w:cs="Times New Roman"/>
          <w:sz w:val="24"/>
          <w:szCs w:val="24"/>
        </w:rPr>
      </w:pPr>
      <w:r w:rsidRPr="00C36066">
        <w:rPr>
          <w:rFonts w:ascii="Times New Roman" w:eastAsia="Times New Roman" w:hAnsi="Times New Roman" w:cs="Times New Roman"/>
          <w:i/>
          <w:sz w:val="24"/>
          <w:szCs w:val="24"/>
        </w:rPr>
        <w:t>Preliminary data</w:t>
      </w:r>
      <w:r>
        <w:rPr>
          <w:rFonts w:ascii="Times New Roman" w:eastAsia="Times New Roman" w:hAnsi="Times New Roman" w:cs="Times New Roman"/>
          <w:sz w:val="24"/>
          <w:szCs w:val="24"/>
        </w:rPr>
        <w:t xml:space="preserve">: </w:t>
      </w:r>
      <w:r w:rsidR="00A6453C">
        <w:rPr>
          <w:rFonts w:ascii="Times New Roman" w:hAnsi="Times New Roman" w:cs="Times New Roman"/>
          <w:sz w:val="24"/>
          <w:szCs w:val="24"/>
        </w:rPr>
        <w:t>For the purposes of preliminary data, t</w:t>
      </w:r>
      <w:r w:rsidR="001F38C1">
        <w:rPr>
          <w:rFonts w:ascii="Times New Roman" w:hAnsi="Times New Roman" w:cs="Times New Roman"/>
          <w:sz w:val="24"/>
          <w:szCs w:val="24"/>
        </w:rPr>
        <w:t xml:space="preserve">he CSU-VTH electronic medical record was screened by filtering out canine patients whose diagnosis included </w:t>
      </w:r>
      <w:r w:rsidR="00B97D0E">
        <w:rPr>
          <w:rFonts w:ascii="Times New Roman" w:hAnsi="Times New Roman" w:cs="Times New Roman"/>
          <w:sz w:val="24"/>
          <w:szCs w:val="24"/>
        </w:rPr>
        <w:t xml:space="preserve">one of </w:t>
      </w:r>
      <w:r w:rsidR="001F38C1">
        <w:rPr>
          <w:rFonts w:ascii="Times New Roman" w:hAnsi="Times New Roman" w:cs="Times New Roman"/>
          <w:sz w:val="24"/>
          <w:szCs w:val="24"/>
        </w:rPr>
        <w:t>t</w:t>
      </w:r>
      <w:r w:rsidR="00A6453C">
        <w:rPr>
          <w:rFonts w:ascii="Times New Roman" w:hAnsi="Times New Roman" w:cs="Times New Roman"/>
          <w:sz w:val="24"/>
          <w:szCs w:val="24"/>
        </w:rPr>
        <w:t>wo</w:t>
      </w:r>
      <w:r w:rsidR="001F38C1">
        <w:rPr>
          <w:rFonts w:ascii="Times New Roman" w:hAnsi="Times New Roman" w:cs="Times New Roman"/>
          <w:sz w:val="24"/>
          <w:szCs w:val="24"/>
        </w:rPr>
        <w:t xml:space="preserve"> </w:t>
      </w:r>
      <w:r w:rsidR="00B97D0E">
        <w:rPr>
          <w:rFonts w:ascii="Times New Roman" w:hAnsi="Times New Roman" w:cs="Times New Roman"/>
          <w:sz w:val="24"/>
          <w:szCs w:val="24"/>
        </w:rPr>
        <w:t xml:space="preserve">search </w:t>
      </w:r>
      <w:r w:rsidR="001F38C1">
        <w:rPr>
          <w:rFonts w:ascii="Times New Roman" w:hAnsi="Times New Roman" w:cs="Times New Roman"/>
          <w:sz w:val="24"/>
          <w:szCs w:val="24"/>
        </w:rPr>
        <w:t xml:space="preserve">terms </w:t>
      </w:r>
      <w:r w:rsidR="00A6453C">
        <w:rPr>
          <w:rFonts w:ascii="Times New Roman" w:hAnsi="Times New Roman" w:cs="Times New Roman"/>
          <w:sz w:val="24"/>
          <w:szCs w:val="24"/>
        </w:rPr>
        <w:t>(</w:t>
      </w:r>
      <w:r w:rsidR="001F38C1">
        <w:rPr>
          <w:rFonts w:ascii="Times New Roman" w:hAnsi="Times New Roman" w:cs="Times New Roman"/>
          <w:sz w:val="24"/>
          <w:szCs w:val="24"/>
        </w:rPr>
        <w:t>“</w:t>
      </w:r>
      <w:r w:rsidR="00A6453C">
        <w:rPr>
          <w:rFonts w:ascii="Times New Roman" w:hAnsi="Times New Roman" w:cs="Times New Roman"/>
          <w:sz w:val="24"/>
          <w:szCs w:val="24"/>
        </w:rPr>
        <w:t>l</w:t>
      </w:r>
      <w:r w:rsidR="001F38C1">
        <w:rPr>
          <w:rFonts w:ascii="Times New Roman" w:hAnsi="Times New Roman" w:cs="Times New Roman"/>
          <w:sz w:val="24"/>
          <w:szCs w:val="24"/>
        </w:rPr>
        <w:t>acerations” or “</w:t>
      </w:r>
      <w:r w:rsidR="00B97D0E">
        <w:rPr>
          <w:rFonts w:ascii="Times New Roman" w:hAnsi="Times New Roman" w:cs="Times New Roman"/>
          <w:sz w:val="24"/>
          <w:szCs w:val="24"/>
        </w:rPr>
        <w:t>h</w:t>
      </w:r>
      <w:r w:rsidR="001F38C1">
        <w:rPr>
          <w:rFonts w:ascii="Times New Roman" w:hAnsi="Times New Roman" w:cs="Times New Roman"/>
          <w:sz w:val="24"/>
          <w:szCs w:val="24"/>
        </w:rPr>
        <w:t xml:space="preserve">it by </w:t>
      </w:r>
      <w:r w:rsidR="00B97D0E">
        <w:rPr>
          <w:rFonts w:ascii="Times New Roman" w:hAnsi="Times New Roman" w:cs="Times New Roman"/>
          <w:sz w:val="24"/>
          <w:szCs w:val="24"/>
        </w:rPr>
        <w:t>c</w:t>
      </w:r>
      <w:r w:rsidR="001F38C1">
        <w:rPr>
          <w:rFonts w:ascii="Times New Roman" w:hAnsi="Times New Roman" w:cs="Times New Roman"/>
          <w:sz w:val="24"/>
          <w:szCs w:val="24"/>
        </w:rPr>
        <w:t>ar”</w:t>
      </w:r>
      <w:r w:rsidR="00A6453C">
        <w:rPr>
          <w:rFonts w:ascii="Times New Roman" w:hAnsi="Times New Roman" w:cs="Times New Roman"/>
          <w:sz w:val="24"/>
          <w:szCs w:val="24"/>
        </w:rPr>
        <w:t>)</w:t>
      </w:r>
      <w:r w:rsidR="001F38C1">
        <w:rPr>
          <w:rFonts w:ascii="Times New Roman" w:hAnsi="Times New Roman" w:cs="Times New Roman"/>
          <w:sz w:val="24"/>
          <w:szCs w:val="24"/>
        </w:rPr>
        <w:t xml:space="preserve">. This </w:t>
      </w:r>
      <w:r w:rsidR="00B40E4B">
        <w:rPr>
          <w:rFonts w:ascii="Times New Roman" w:hAnsi="Times New Roman" w:cs="Times New Roman"/>
          <w:sz w:val="24"/>
          <w:szCs w:val="24"/>
        </w:rPr>
        <w:t>identified</w:t>
      </w:r>
      <w:r w:rsidR="001F38C1">
        <w:rPr>
          <w:rFonts w:ascii="Times New Roman" w:hAnsi="Times New Roman" w:cs="Times New Roman"/>
          <w:sz w:val="24"/>
          <w:szCs w:val="24"/>
        </w:rPr>
        <w:t xml:space="preserve"> 410 </w:t>
      </w:r>
      <w:r w:rsidR="00B40E4B">
        <w:rPr>
          <w:rFonts w:ascii="Times New Roman" w:hAnsi="Times New Roman" w:cs="Times New Roman"/>
          <w:sz w:val="24"/>
          <w:szCs w:val="24"/>
        </w:rPr>
        <w:t xml:space="preserve">trauma </w:t>
      </w:r>
      <w:r w:rsidR="001F38C1">
        <w:rPr>
          <w:rFonts w:ascii="Times New Roman" w:hAnsi="Times New Roman" w:cs="Times New Roman"/>
          <w:sz w:val="24"/>
          <w:szCs w:val="24"/>
        </w:rPr>
        <w:t xml:space="preserve">cases between the </w:t>
      </w:r>
      <w:r w:rsidR="00BF5399">
        <w:rPr>
          <w:rFonts w:ascii="Times New Roman" w:hAnsi="Times New Roman" w:cs="Times New Roman"/>
          <w:sz w:val="24"/>
          <w:szCs w:val="24"/>
        </w:rPr>
        <w:t xml:space="preserve">previously described </w:t>
      </w:r>
      <w:r w:rsidR="001F38C1">
        <w:rPr>
          <w:rFonts w:ascii="Times New Roman" w:hAnsi="Times New Roman" w:cs="Times New Roman"/>
          <w:sz w:val="24"/>
          <w:szCs w:val="24"/>
        </w:rPr>
        <w:t xml:space="preserve">outcome dates. Of these 410 cases, 232 of them were recorded into </w:t>
      </w:r>
      <w:proofErr w:type="spellStart"/>
      <w:r w:rsidR="001F38C1">
        <w:rPr>
          <w:rFonts w:ascii="Times New Roman" w:hAnsi="Times New Roman" w:cs="Times New Roman"/>
          <w:sz w:val="24"/>
          <w:szCs w:val="24"/>
        </w:rPr>
        <w:lastRenderedPageBreak/>
        <w:t>REDCap</w:t>
      </w:r>
      <w:proofErr w:type="spellEnd"/>
      <w:r w:rsidR="007B5880">
        <w:rPr>
          <w:rFonts w:ascii="Times New Roman" w:hAnsi="Times New Roman" w:cs="Times New Roman"/>
          <w:sz w:val="24"/>
          <w:szCs w:val="24"/>
        </w:rPr>
        <w:t xml:space="preserve"> (capture rate of 56.6%)</w:t>
      </w:r>
      <w:r w:rsidR="001F38C1">
        <w:rPr>
          <w:rFonts w:ascii="Times New Roman" w:hAnsi="Times New Roman" w:cs="Times New Roman"/>
          <w:sz w:val="24"/>
          <w:szCs w:val="24"/>
        </w:rPr>
        <w:t xml:space="preserve">. </w:t>
      </w:r>
      <w:r w:rsidR="007B5880">
        <w:rPr>
          <w:rFonts w:ascii="Times New Roman" w:hAnsi="Times New Roman" w:cs="Times New Roman"/>
          <w:sz w:val="24"/>
          <w:szCs w:val="24"/>
        </w:rPr>
        <w:t xml:space="preserve">In other words, the percent missing cases based on these search criteria </w:t>
      </w:r>
      <w:r w:rsidR="00B40E4B">
        <w:rPr>
          <w:rFonts w:ascii="Times New Roman" w:hAnsi="Times New Roman" w:cs="Times New Roman"/>
          <w:sz w:val="24"/>
          <w:szCs w:val="24"/>
        </w:rPr>
        <w:t>wa</w:t>
      </w:r>
      <w:r w:rsidR="001F38C1">
        <w:rPr>
          <w:rFonts w:ascii="Times New Roman" w:hAnsi="Times New Roman" w:cs="Times New Roman"/>
          <w:sz w:val="24"/>
          <w:szCs w:val="24"/>
        </w:rPr>
        <w:t>s 43.4%.</w:t>
      </w:r>
      <w:r w:rsidR="00195161">
        <w:rPr>
          <w:rFonts w:ascii="Times New Roman" w:hAnsi="Times New Roman" w:cs="Times New Roman"/>
          <w:sz w:val="24"/>
          <w:szCs w:val="24"/>
        </w:rPr>
        <w:t xml:space="preserve"> </w:t>
      </w:r>
    </w:p>
    <w:p w14:paraId="5B55AC90" w14:textId="77777777" w:rsidR="00905D44" w:rsidRPr="00C36066" w:rsidRDefault="00905D44" w:rsidP="00C36066">
      <w:pPr>
        <w:shd w:val="clear" w:color="auto" w:fill="FFFFFF"/>
        <w:spacing w:after="0" w:line="240" w:lineRule="auto"/>
        <w:jc w:val="both"/>
        <w:rPr>
          <w:rFonts w:ascii="Times New Roman" w:eastAsia="Times New Roman" w:hAnsi="Times New Roman" w:cs="Times New Roman"/>
          <w:sz w:val="24"/>
          <w:szCs w:val="24"/>
        </w:rPr>
      </w:pPr>
    </w:p>
    <w:p w14:paraId="4E002966" w14:textId="76D49E88" w:rsidR="00403376" w:rsidRDefault="00403376" w:rsidP="00403376">
      <w:pPr>
        <w:pStyle w:val="ListParagraph"/>
        <w:numPr>
          <w:ilvl w:val="0"/>
          <w:numId w:val="5"/>
        </w:numPr>
        <w:shd w:val="clear" w:color="auto" w:fill="FFFFFF"/>
        <w:spacing w:after="0" w:line="240" w:lineRule="auto"/>
        <w:jc w:val="both"/>
        <w:rPr>
          <w:rFonts w:ascii="Times New Roman" w:eastAsia="Times New Roman" w:hAnsi="Times New Roman" w:cs="Times New Roman"/>
          <w:sz w:val="24"/>
          <w:szCs w:val="24"/>
        </w:rPr>
      </w:pPr>
      <w:r w:rsidRPr="00C36066">
        <w:rPr>
          <w:rFonts w:ascii="Times New Roman" w:eastAsia="Times New Roman" w:hAnsi="Times New Roman" w:cs="Times New Roman"/>
          <w:b/>
          <w:sz w:val="24"/>
          <w:szCs w:val="24"/>
        </w:rPr>
        <w:t>Completeness</w:t>
      </w:r>
      <w:r w:rsidR="005321F9">
        <w:rPr>
          <w:rFonts w:ascii="Times New Roman" w:eastAsia="Times New Roman" w:hAnsi="Times New Roman" w:cs="Times New Roman"/>
          <w:sz w:val="24"/>
          <w:szCs w:val="24"/>
        </w:rPr>
        <w:t>.</w:t>
      </w:r>
      <w:r w:rsidR="005321F9">
        <w:rPr>
          <w:rFonts w:ascii="Times New Roman" w:eastAsia="Times New Roman" w:hAnsi="Times New Roman" w:cs="Times New Roman"/>
          <w:b/>
          <w:sz w:val="24"/>
          <w:szCs w:val="24"/>
        </w:rPr>
        <w:t xml:space="preserve"> </w:t>
      </w:r>
      <w:r w:rsidR="005321F9" w:rsidRPr="00C36066">
        <w:rPr>
          <w:rFonts w:ascii="Times New Roman" w:eastAsia="Times New Roman" w:hAnsi="Times New Roman" w:cs="Times New Roman"/>
          <w:sz w:val="24"/>
          <w:szCs w:val="24"/>
        </w:rPr>
        <w:t>Defined as</w:t>
      </w:r>
      <w:r w:rsidRPr="00AA60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extent to which data is </w:t>
      </w:r>
      <w:r w:rsidR="001737FD">
        <w:rPr>
          <w:rFonts w:ascii="Times New Roman" w:eastAsia="Times New Roman" w:hAnsi="Times New Roman" w:cs="Times New Roman"/>
          <w:sz w:val="24"/>
          <w:szCs w:val="24"/>
        </w:rPr>
        <w:t xml:space="preserve">acquired </w:t>
      </w:r>
      <w:r w:rsidR="00F47A52">
        <w:rPr>
          <w:rFonts w:ascii="Times New Roman" w:eastAsia="Times New Roman" w:hAnsi="Times New Roman" w:cs="Times New Roman"/>
          <w:sz w:val="24"/>
          <w:szCs w:val="24"/>
        </w:rPr>
        <w:t xml:space="preserve">in </w:t>
      </w:r>
      <w:proofErr w:type="spellStart"/>
      <w:r w:rsidR="00F47A52">
        <w:rPr>
          <w:rFonts w:ascii="Times New Roman" w:eastAsia="Times New Roman" w:hAnsi="Times New Roman" w:cs="Times New Roman"/>
          <w:sz w:val="24"/>
          <w:szCs w:val="24"/>
        </w:rPr>
        <w:t>REDCap</w:t>
      </w:r>
      <w:proofErr w:type="spellEnd"/>
      <w:r w:rsidR="001737F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23CEE">
        <w:rPr>
          <w:rFonts w:ascii="Times New Roman" w:eastAsia="Times New Roman" w:hAnsi="Times New Roman" w:cs="Times New Roman"/>
          <w:sz w:val="24"/>
          <w:szCs w:val="24"/>
        </w:rPr>
        <w:t>Completeness of the</w:t>
      </w:r>
      <w:r>
        <w:rPr>
          <w:rFonts w:ascii="Times New Roman" w:eastAsia="Times New Roman" w:hAnsi="Times New Roman" w:cs="Times New Roman"/>
          <w:sz w:val="24"/>
          <w:szCs w:val="24"/>
        </w:rPr>
        <w:t xml:space="preserve"> trauma registry will be </w:t>
      </w:r>
      <w:r w:rsidR="00123CEE">
        <w:rPr>
          <w:rFonts w:ascii="Times New Roman" w:eastAsia="Times New Roman" w:hAnsi="Times New Roman" w:cs="Times New Roman"/>
          <w:sz w:val="24"/>
          <w:szCs w:val="24"/>
        </w:rPr>
        <w:t>determined</w:t>
      </w:r>
      <w:r>
        <w:rPr>
          <w:rFonts w:ascii="Times New Roman" w:eastAsia="Times New Roman" w:hAnsi="Times New Roman" w:cs="Times New Roman"/>
          <w:sz w:val="24"/>
          <w:szCs w:val="24"/>
        </w:rPr>
        <w:t xml:space="preserve"> through a percent </w:t>
      </w:r>
      <w:r w:rsidR="00123CEE">
        <w:rPr>
          <w:rFonts w:ascii="Times New Roman" w:eastAsia="Times New Roman" w:hAnsi="Times New Roman" w:cs="Times New Roman"/>
          <w:sz w:val="24"/>
          <w:szCs w:val="24"/>
        </w:rPr>
        <w:t xml:space="preserve">completeness </w:t>
      </w:r>
      <w:r>
        <w:rPr>
          <w:rFonts w:ascii="Times New Roman" w:eastAsia="Times New Roman" w:hAnsi="Times New Roman" w:cs="Times New Roman"/>
          <w:sz w:val="24"/>
          <w:szCs w:val="24"/>
        </w:rPr>
        <w:t xml:space="preserve">measurement (number of </w:t>
      </w:r>
      <w:r w:rsidR="00280CCF">
        <w:rPr>
          <w:rFonts w:ascii="Times New Roman" w:eastAsia="Times New Roman" w:hAnsi="Times New Roman" w:cs="Times New Roman"/>
          <w:sz w:val="24"/>
          <w:szCs w:val="24"/>
        </w:rPr>
        <w:t>recorded</w:t>
      </w:r>
      <w:r>
        <w:rPr>
          <w:rFonts w:ascii="Times New Roman" w:eastAsia="Times New Roman" w:hAnsi="Times New Roman" w:cs="Times New Roman"/>
          <w:sz w:val="24"/>
          <w:szCs w:val="24"/>
        </w:rPr>
        <w:t xml:space="preserve"> </w:t>
      </w:r>
      <w:r w:rsidR="00280CCF">
        <w:rPr>
          <w:rFonts w:ascii="Times New Roman" w:eastAsia="Times New Roman" w:hAnsi="Times New Roman" w:cs="Times New Roman"/>
          <w:sz w:val="24"/>
          <w:szCs w:val="24"/>
        </w:rPr>
        <w:t>data points</w:t>
      </w:r>
      <w:r>
        <w:rPr>
          <w:rFonts w:ascii="Times New Roman" w:eastAsia="Times New Roman" w:hAnsi="Times New Roman" w:cs="Times New Roman"/>
          <w:sz w:val="24"/>
          <w:szCs w:val="24"/>
        </w:rPr>
        <w:t>/total number of data points*100</w:t>
      </w:r>
      <w:r w:rsidR="008E55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1810AFA8" w14:textId="77777777" w:rsidR="00403376" w:rsidRDefault="00403376" w:rsidP="00C36066">
      <w:pPr>
        <w:pStyle w:val="ListParagraph"/>
        <w:shd w:val="clear" w:color="auto" w:fill="FFFFFF"/>
        <w:spacing w:after="0" w:line="240" w:lineRule="auto"/>
        <w:jc w:val="both"/>
        <w:rPr>
          <w:rFonts w:ascii="Times New Roman" w:eastAsia="Times New Roman" w:hAnsi="Times New Roman" w:cs="Times New Roman"/>
          <w:sz w:val="24"/>
          <w:szCs w:val="24"/>
        </w:rPr>
      </w:pPr>
    </w:p>
    <w:p w14:paraId="5805977D" w14:textId="7A9914DD" w:rsidR="005321F9" w:rsidRDefault="005321F9" w:rsidP="005321F9">
      <w:pPr>
        <w:spacing w:after="0" w:line="240" w:lineRule="auto"/>
        <w:ind w:left="720"/>
        <w:jc w:val="both"/>
        <w:rPr>
          <w:rFonts w:ascii="Times New Roman" w:hAnsi="Times New Roman" w:cs="Times New Roman"/>
          <w:sz w:val="24"/>
          <w:szCs w:val="24"/>
        </w:rPr>
      </w:pPr>
      <w:r w:rsidRPr="00C64DEE">
        <w:rPr>
          <w:rFonts w:ascii="Times New Roman" w:eastAsia="Times New Roman" w:hAnsi="Times New Roman" w:cs="Times New Roman"/>
          <w:i/>
          <w:sz w:val="24"/>
          <w:szCs w:val="24"/>
        </w:rPr>
        <w:t>Preliminary data</w:t>
      </w:r>
      <w:r>
        <w:rPr>
          <w:rFonts w:ascii="Times New Roman" w:eastAsia="Times New Roman" w:hAnsi="Times New Roman" w:cs="Times New Roman"/>
          <w:sz w:val="24"/>
          <w:szCs w:val="24"/>
        </w:rPr>
        <w:t xml:space="preserve">: </w:t>
      </w:r>
      <w:r>
        <w:rPr>
          <w:rFonts w:ascii="Times New Roman" w:hAnsi="Times New Roman" w:cs="Times New Roman"/>
          <w:sz w:val="24"/>
          <w:szCs w:val="24"/>
        </w:rPr>
        <w:t>Every required variable had a corresponding data point for each case (100% completeness rate</w:t>
      </w:r>
      <w:r w:rsidR="008E5507">
        <w:rPr>
          <w:rFonts w:ascii="Times New Roman" w:hAnsi="Times New Roman" w:cs="Times New Roman"/>
          <w:sz w:val="24"/>
          <w:szCs w:val="24"/>
        </w:rPr>
        <w:t xml:space="preserve">, </w:t>
      </w:r>
      <w:r w:rsidR="008E5507" w:rsidRPr="00AA606B">
        <w:rPr>
          <w:rFonts w:ascii="Times New Roman" w:eastAsia="Times New Roman" w:hAnsi="Times New Roman" w:cs="Times New Roman"/>
          <w:i/>
          <w:sz w:val="24"/>
          <w:szCs w:val="24"/>
        </w:rPr>
        <w:t>Table</w:t>
      </w:r>
      <w:r w:rsidR="008E5507">
        <w:rPr>
          <w:rFonts w:ascii="Times New Roman" w:eastAsia="Times New Roman" w:hAnsi="Times New Roman" w:cs="Times New Roman"/>
          <w:i/>
          <w:sz w:val="24"/>
          <w:szCs w:val="24"/>
        </w:rPr>
        <w:t xml:space="preserve"> 4</w:t>
      </w:r>
      <w:r>
        <w:rPr>
          <w:rFonts w:ascii="Times New Roman" w:hAnsi="Times New Roman" w:cs="Times New Roman"/>
          <w:sz w:val="24"/>
          <w:szCs w:val="24"/>
        </w:rPr>
        <w:t>).</w:t>
      </w:r>
      <w:r w:rsidR="007E3EB6">
        <w:rPr>
          <w:rFonts w:ascii="Times New Roman" w:hAnsi="Times New Roman" w:cs="Times New Roman"/>
          <w:sz w:val="24"/>
          <w:szCs w:val="24"/>
        </w:rPr>
        <w:t xml:space="preserve"> </w:t>
      </w:r>
      <w:r w:rsidR="001514EC">
        <w:rPr>
          <w:rFonts w:ascii="Times New Roman" w:hAnsi="Times New Roman" w:cs="Times New Roman"/>
          <w:sz w:val="24"/>
          <w:szCs w:val="24"/>
        </w:rPr>
        <w:t>The optional variables without a 100% completion rate include text entries (describe prior treatment personnel and prior treatment methods, describe blunt trauma, and describe penetrating trauma), time/date entries (trauma date/time, presentation time, and outcome time), blood gas and PCV/</w:t>
      </w:r>
      <w:r w:rsidR="00A9176A">
        <w:rPr>
          <w:rFonts w:ascii="Times New Roman" w:hAnsi="Times New Roman" w:cs="Times New Roman"/>
          <w:sz w:val="24"/>
          <w:szCs w:val="24"/>
        </w:rPr>
        <w:t>TP, performance of AFAST/TFAST along with corresponding variables (AFAST fluid score, TFAST presence of glide sign or pleural fluid), and the use of specific blood products (</w:t>
      </w:r>
      <w:r w:rsidR="00A9176A">
        <w:rPr>
          <w:rFonts w:ascii="Times New Roman" w:eastAsia="Times New Roman" w:hAnsi="Times New Roman" w:cs="Times New Roman"/>
          <w:sz w:val="24"/>
          <w:szCs w:val="24"/>
        </w:rPr>
        <w:t xml:space="preserve">plasma, whole blood, platelets, </w:t>
      </w:r>
      <w:proofErr w:type="spellStart"/>
      <w:r w:rsidR="00A9176A">
        <w:rPr>
          <w:rFonts w:ascii="Times New Roman" w:eastAsia="Times New Roman" w:hAnsi="Times New Roman" w:cs="Times New Roman"/>
          <w:sz w:val="24"/>
          <w:szCs w:val="24"/>
        </w:rPr>
        <w:t>pRBCs</w:t>
      </w:r>
      <w:proofErr w:type="spellEnd"/>
      <w:r w:rsidR="00A9176A">
        <w:rPr>
          <w:rFonts w:ascii="Times New Roman" w:eastAsia="Times New Roman" w:hAnsi="Times New Roman" w:cs="Times New Roman"/>
          <w:sz w:val="24"/>
          <w:szCs w:val="24"/>
        </w:rPr>
        <w:t>, albumin, or other).</w:t>
      </w:r>
    </w:p>
    <w:p w14:paraId="6EE4BBCD" w14:textId="77777777" w:rsidR="005321F9" w:rsidRDefault="005321F9" w:rsidP="00C36066">
      <w:pPr>
        <w:pStyle w:val="ListParagraph"/>
        <w:shd w:val="clear" w:color="auto" w:fill="FFFFFF"/>
        <w:spacing w:after="0" w:line="240" w:lineRule="auto"/>
        <w:jc w:val="both"/>
        <w:rPr>
          <w:rFonts w:ascii="Times New Roman" w:eastAsia="Times New Roman" w:hAnsi="Times New Roman" w:cs="Times New Roman"/>
          <w:sz w:val="24"/>
          <w:szCs w:val="24"/>
        </w:rPr>
      </w:pPr>
    </w:p>
    <w:p w14:paraId="2CA21A76" w14:textId="77777777" w:rsidR="00403376" w:rsidRDefault="00403376" w:rsidP="000D52A4">
      <w:pPr>
        <w:spacing w:after="0" w:line="240" w:lineRule="auto"/>
        <w:ind w:firstLine="720"/>
        <w:jc w:val="both"/>
        <w:rPr>
          <w:rFonts w:ascii="Times New Roman" w:hAnsi="Times New Roman" w:cs="Times New Roman"/>
          <w:sz w:val="24"/>
          <w:szCs w:val="24"/>
        </w:rPr>
      </w:pPr>
    </w:p>
    <w:p w14:paraId="5ED7FA77" w14:textId="730C4F22" w:rsidR="009756F3" w:rsidRDefault="00F47A52" w:rsidP="00C36066">
      <w:pPr>
        <w:spacing w:after="0" w:line="240" w:lineRule="auto"/>
        <w:jc w:val="both"/>
        <w:rPr>
          <w:rFonts w:ascii="Times New Roman" w:hAnsi="Times New Roman" w:cs="Times New Roman"/>
          <w:sz w:val="24"/>
          <w:szCs w:val="24"/>
        </w:rPr>
      </w:pPr>
      <w:bookmarkStart w:id="14" w:name="_Hlk529975886"/>
      <w:r w:rsidRPr="00C36066">
        <w:rPr>
          <w:rFonts w:ascii="Times New Roman" w:hAnsi="Times New Roman" w:cs="Times New Roman"/>
          <w:i/>
          <w:sz w:val="24"/>
          <w:szCs w:val="24"/>
        </w:rPr>
        <w:t>Preliminary data conclusions</w:t>
      </w:r>
      <w:r>
        <w:rPr>
          <w:rFonts w:ascii="Times New Roman" w:hAnsi="Times New Roman" w:cs="Times New Roman"/>
          <w:sz w:val="24"/>
          <w:szCs w:val="24"/>
        </w:rPr>
        <w:t>: M</w:t>
      </w:r>
      <w:r w:rsidR="007C34A5">
        <w:rPr>
          <w:rFonts w:ascii="Times New Roman" w:hAnsi="Times New Roman" w:cs="Times New Roman"/>
          <w:sz w:val="24"/>
          <w:szCs w:val="24"/>
        </w:rPr>
        <w:t xml:space="preserve">ost mandatory </w:t>
      </w:r>
      <w:r w:rsidR="00E87CE3">
        <w:rPr>
          <w:rFonts w:ascii="Times New Roman" w:hAnsi="Times New Roman" w:cs="Times New Roman"/>
          <w:sz w:val="24"/>
          <w:szCs w:val="24"/>
        </w:rPr>
        <w:t xml:space="preserve">variables entered into </w:t>
      </w:r>
      <w:proofErr w:type="spellStart"/>
      <w:r w:rsidR="00E87CE3">
        <w:rPr>
          <w:rFonts w:ascii="Times New Roman" w:hAnsi="Times New Roman" w:cs="Times New Roman"/>
          <w:sz w:val="24"/>
          <w:szCs w:val="24"/>
        </w:rPr>
        <w:t>REDCap</w:t>
      </w:r>
      <w:proofErr w:type="spellEnd"/>
      <w:r w:rsidR="007C34A5">
        <w:rPr>
          <w:rFonts w:ascii="Times New Roman" w:hAnsi="Times New Roman" w:cs="Times New Roman"/>
          <w:sz w:val="24"/>
          <w:szCs w:val="24"/>
        </w:rPr>
        <w:t>, as well as many blood gas variables</w:t>
      </w:r>
      <w:r w:rsidR="0005200D">
        <w:rPr>
          <w:rFonts w:ascii="Times New Roman" w:hAnsi="Times New Roman" w:cs="Times New Roman"/>
          <w:sz w:val="24"/>
          <w:szCs w:val="24"/>
        </w:rPr>
        <w:t xml:space="preserve"> and PCV/TS</w:t>
      </w:r>
      <w:r w:rsidR="007C34A5">
        <w:rPr>
          <w:rFonts w:ascii="Times New Roman" w:hAnsi="Times New Roman" w:cs="Times New Roman"/>
          <w:sz w:val="24"/>
          <w:szCs w:val="24"/>
        </w:rPr>
        <w:t>,</w:t>
      </w:r>
      <w:r w:rsidR="00E87CE3">
        <w:rPr>
          <w:rFonts w:ascii="Times New Roman" w:hAnsi="Times New Roman" w:cs="Times New Roman"/>
          <w:sz w:val="24"/>
          <w:szCs w:val="24"/>
        </w:rPr>
        <w:t xml:space="preserve"> dem</w:t>
      </w:r>
      <w:r w:rsidR="00B81AAD">
        <w:rPr>
          <w:rFonts w:ascii="Times New Roman" w:hAnsi="Times New Roman" w:cs="Times New Roman"/>
          <w:sz w:val="24"/>
          <w:szCs w:val="24"/>
        </w:rPr>
        <w:t xml:space="preserve">onstrate </w:t>
      </w:r>
      <w:r w:rsidR="007C34A5">
        <w:rPr>
          <w:rFonts w:ascii="Times New Roman" w:hAnsi="Times New Roman" w:cs="Times New Roman"/>
          <w:sz w:val="24"/>
          <w:szCs w:val="24"/>
        </w:rPr>
        <w:t>some</w:t>
      </w:r>
      <w:r w:rsidR="00B81AAD">
        <w:rPr>
          <w:rFonts w:ascii="Times New Roman" w:hAnsi="Times New Roman" w:cs="Times New Roman"/>
          <w:sz w:val="24"/>
          <w:szCs w:val="24"/>
        </w:rPr>
        <w:t xml:space="preserve"> </w:t>
      </w:r>
      <w:r w:rsidR="007C34A5">
        <w:rPr>
          <w:rFonts w:ascii="Times New Roman" w:hAnsi="Times New Roman" w:cs="Times New Roman"/>
          <w:sz w:val="24"/>
          <w:szCs w:val="24"/>
        </w:rPr>
        <w:t>rate</w:t>
      </w:r>
      <w:r w:rsidR="00B81AAD">
        <w:rPr>
          <w:rFonts w:ascii="Times New Roman" w:hAnsi="Times New Roman" w:cs="Times New Roman"/>
          <w:sz w:val="24"/>
          <w:szCs w:val="24"/>
        </w:rPr>
        <w:t xml:space="preserve"> of error</w:t>
      </w:r>
      <w:r w:rsidR="00E87CE3">
        <w:rPr>
          <w:rFonts w:ascii="Times New Roman" w:hAnsi="Times New Roman" w:cs="Times New Roman"/>
          <w:sz w:val="24"/>
          <w:szCs w:val="24"/>
        </w:rPr>
        <w:t xml:space="preserve"> when compared to the medical record</w:t>
      </w:r>
      <w:r w:rsidR="00E56551">
        <w:rPr>
          <w:rFonts w:ascii="Times New Roman" w:hAnsi="Times New Roman" w:cs="Times New Roman"/>
          <w:sz w:val="24"/>
          <w:szCs w:val="24"/>
        </w:rPr>
        <w:t>.</w:t>
      </w:r>
      <w:r w:rsidR="00B83CEC">
        <w:rPr>
          <w:rFonts w:ascii="Times New Roman" w:hAnsi="Times New Roman" w:cs="Times New Roman"/>
          <w:sz w:val="24"/>
          <w:szCs w:val="24"/>
        </w:rPr>
        <w:t xml:space="preserve"> </w:t>
      </w:r>
      <w:r w:rsidR="007C34A5">
        <w:rPr>
          <w:rFonts w:ascii="Times New Roman" w:hAnsi="Times New Roman" w:cs="Times New Roman"/>
          <w:sz w:val="24"/>
          <w:szCs w:val="24"/>
        </w:rPr>
        <w:t>For a majority of these variables</w:t>
      </w:r>
      <w:r w:rsidR="004811D8">
        <w:rPr>
          <w:rFonts w:ascii="Times New Roman" w:hAnsi="Times New Roman" w:cs="Times New Roman"/>
          <w:sz w:val="24"/>
          <w:szCs w:val="24"/>
        </w:rPr>
        <w:t xml:space="preserve"> (20/25, 80%)</w:t>
      </w:r>
      <w:r w:rsidR="007C34A5">
        <w:rPr>
          <w:rFonts w:ascii="Times New Roman" w:hAnsi="Times New Roman" w:cs="Times New Roman"/>
          <w:sz w:val="24"/>
          <w:szCs w:val="24"/>
        </w:rPr>
        <w:t xml:space="preserve">, error was </w:t>
      </w:r>
      <w:r w:rsidR="00D07133">
        <w:rPr>
          <w:rFonts w:ascii="Times New Roman" w:hAnsi="Times New Roman" w:cs="Times New Roman"/>
          <w:sz w:val="24"/>
          <w:szCs w:val="24"/>
        </w:rPr>
        <w:t xml:space="preserve">present in </w:t>
      </w:r>
      <w:r w:rsidR="00A351F4">
        <w:rPr>
          <w:rFonts w:ascii="Times New Roman" w:hAnsi="Times New Roman" w:cs="Times New Roman"/>
          <w:sz w:val="24"/>
          <w:szCs w:val="24"/>
        </w:rPr>
        <w:t>&lt;10</w:t>
      </w:r>
      <w:r w:rsidR="007C34A5">
        <w:rPr>
          <w:rFonts w:ascii="Times New Roman" w:hAnsi="Times New Roman" w:cs="Times New Roman"/>
          <w:sz w:val="24"/>
          <w:szCs w:val="24"/>
        </w:rPr>
        <w:t>%</w:t>
      </w:r>
      <w:r w:rsidR="0096738C">
        <w:rPr>
          <w:rFonts w:ascii="Times New Roman" w:hAnsi="Times New Roman" w:cs="Times New Roman"/>
          <w:sz w:val="24"/>
          <w:szCs w:val="24"/>
        </w:rPr>
        <w:t xml:space="preserve"> of the records evaluated</w:t>
      </w:r>
      <w:r w:rsidR="007C34A5">
        <w:rPr>
          <w:rFonts w:ascii="Times New Roman" w:hAnsi="Times New Roman" w:cs="Times New Roman"/>
          <w:sz w:val="24"/>
          <w:szCs w:val="24"/>
        </w:rPr>
        <w:t>.</w:t>
      </w:r>
      <w:r w:rsidR="00523426">
        <w:rPr>
          <w:rFonts w:ascii="Times New Roman" w:hAnsi="Times New Roman" w:cs="Times New Roman"/>
          <w:sz w:val="24"/>
          <w:szCs w:val="24"/>
        </w:rPr>
        <w:t xml:space="preserve"> </w:t>
      </w:r>
      <w:r w:rsidR="00116E2B">
        <w:rPr>
          <w:rFonts w:ascii="Times New Roman" w:hAnsi="Times New Roman" w:cs="Times New Roman"/>
          <w:sz w:val="24"/>
          <w:szCs w:val="24"/>
        </w:rPr>
        <w:t>An e</w:t>
      </w:r>
      <w:r w:rsidR="00523426">
        <w:rPr>
          <w:rFonts w:ascii="Times New Roman" w:hAnsi="Times New Roman" w:cs="Times New Roman"/>
          <w:sz w:val="24"/>
          <w:szCs w:val="24"/>
        </w:rPr>
        <w:t>rror</w:t>
      </w:r>
      <w:r w:rsidR="00116E2B">
        <w:rPr>
          <w:rFonts w:ascii="Times New Roman" w:hAnsi="Times New Roman" w:cs="Times New Roman"/>
          <w:sz w:val="24"/>
          <w:szCs w:val="24"/>
        </w:rPr>
        <w:t xml:space="preserve"> rate of</w:t>
      </w:r>
      <w:r w:rsidR="00523426">
        <w:rPr>
          <w:rFonts w:ascii="Times New Roman" w:hAnsi="Times New Roman" w:cs="Times New Roman"/>
          <w:sz w:val="24"/>
          <w:szCs w:val="24"/>
        </w:rPr>
        <w:t xml:space="preserve"> &lt;5%</w:t>
      </w:r>
      <w:r w:rsidR="00116E2B">
        <w:rPr>
          <w:rFonts w:ascii="Times New Roman" w:hAnsi="Times New Roman" w:cs="Times New Roman"/>
          <w:sz w:val="24"/>
          <w:szCs w:val="24"/>
        </w:rPr>
        <w:t xml:space="preserve">, </w:t>
      </w:r>
      <w:r w:rsidR="00B37231">
        <w:rPr>
          <w:rFonts w:ascii="Times New Roman" w:hAnsi="Times New Roman" w:cs="Times New Roman"/>
          <w:sz w:val="24"/>
          <w:szCs w:val="24"/>
        </w:rPr>
        <w:t>which has been</w:t>
      </w:r>
      <w:r w:rsidR="00116E2B">
        <w:rPr>
          <w:rFonts w:ascii="Times New Roman" w:hAnsi="Times New Roman" w:cs="Times New Roman"/>
          <w:sz w:val="24"/>
          <w:szCs w:val="24"/>
        </w:rPr>
        <w:t xml:space="preserve"> defined as “</w:t>
      </w:r>
      <w:r w:rsidR="000E005F">
        <w:rPr>
          <w:rFonts w:ascii="Times New Roman" w:hAnsi="Times New Roman" w:cs="Times New Roman"/>
          <w:sz w:val="24"/>
          <w:szCs w:val="24"/>
        </w:rPr>
        <w:t>low rela</w:t>
      </w:r>
      <w:r w:rsidR="00116E2B">
        <w:rPr>
          <w:rFonts w:ascii="Times New Roman" w:hAnsi="Times New Roman" w:cs="Times New Roman"/>
          <w:sz w:val="24"/>
          <w:szCs w:val="24"/>
        </w:rPr>
        <w:t>tive error” based on the existing literature,</w:t>
      </w:r>
      <w:r w:rsidR="00523426">
        <w:rPr>
          <w:rFonts w:ascii="Times New Roman" w:hAnsi="Times New Roman" w:cs="Times New Roman"/>
          <w:sz w:val="24"/>
          <w:szCs w:val="24"/>
        </w:rPr>
        <w:t xml:space="preserve"> </w:t>
      </w:r>
      <w:r w:rsidR="000E005F">
        <w:rPr>
          <w:rFonts w:ascii="Times New Roman" w:hAnsi="Times New Roman" w:cs="Times New Roman"/>
          <w:sz w:val="24"/>
          <w:szCs w:val="24"/>
        </w:rPr>
        <w:t>was identified in</w:t>
      </w:r>
      <w:r w:rsidR="00523426">
        <w:rPr>
          <w:rFonts w:ascii="Times New Roman" w:hAnsi="Times New Roman" w:cs="Times New Roman"/>
          <w:sz w:val="24"/>
          <w:szCs w:val="24"/>
        </w:rPr>
        <w:t xml:space="preserve"> 15</w:t>
      </w:r>
      <w:r w:rsidR="003B79A2">
        <w:rPr>
          <w:rFonts w:ascii="Times New Roman" w:hAnsi="Times New Roman" w:cs="Times New Roman"/>
          <w:sz w:val="24"/>
          <w:szCs w:val="24"/>
        </w:rPr>
        <w:t>/25 (60%)</w:t>
      </w:r>
      <w:r w:rsidR="00523426">
        <w:rPr>
          <w:rFonts w:ascii="Times New Roman" w:hAnsi="Times New Roman" w:cs="Times New Roman"/>
          <w:sz w:val="24"/>
          <w:szCs w:val="24"/>
        </w:rPr>
        <w:t xml:space="preserve"> of the variables. </w:t>
      </w:r>
      <w:r w:rsidR="001943CB">
        <w:rPr>
          <w:rFonts w:ascii="Times New Roman" w:hAnsi="Times New Roman" w:cs="Times New Roman"/>
          <w:sz w:val="24"/>
          <w:szCs w:val="24"/>
        </w:rPr>
        <w:t>All variables demonstrating</w:t>
      </w:r>
      <w:r w:rsidR="00E5776E">
        <w:rPr>
          <w:rFonts w:ascii="Times New Roman" w:hAnsi="Times New Roman" w:cs="Times New Roman"/>
          <w:sz w:val="24"/>
          <w:szCs w:val="24"/>
        </w:rPr>
        <w:t xml:space="preserve"> relatively high</w:t>
      </w:r>
      <w:r w:rsidR="00A351F4">
        <w:rPr>
          <w:rFonts w:ascii="Times New Roman" w:hAnsi="Times New Roman" w:cs="Times New Roman"/>
          <w:sz w:val="24"/>
          <w:szCs w:val="24"/>
        </w:rPr>
        <w:t xml:space="preserve"> error</w:t>
      </w:r>
      <w:r w:rsidR="001943CB">
        <w:rPr>
          <w:rFonts w:ascii="Times New Roman" w:hAnsi="Times New Roman" w:cs="Times New Roman"/>
          <w:sz w:val="24"/>
          <w:szCs w:val="24"/>
        </w:rPr>
        <w:t xml:space="preserve"> rate</w:t>
      </w:r>
      <w:r w:rsidR="00E5776E">
        <w:rPr>
          <w:rFonts w:ascii="Times New Roman" w:hAnsi="Times New Roman" w:cs="Times New Roman"/>
          <w:sz w:val="24"/>
          <w:szCs w:val="24"/>
        </w:rPr>
        <w:t xml:space="preserve"> </w:t>
      </w:r>
      <w:r w:rsidR="009C4764">
        <w:rPr>
          <w:rFonts w:ascii="Times New Roman" w:hAnsi="Times New Roman" w:cs="Times New Roman"/>
          <w:sz w:val="24"/>
          <w:szCs w:val="24"/>
        </w:rPr>
        <w:t>(</w:t>
      </w:r>
      <w:r w:rsidR="001943CB">
        <w:rPr>
          <w:rFonts w:ascii="Times New Roman" w:hAnsi="Times New Roman" w:cs="Times New Roman"/>
          <w:sz w:val="24"/>
          <w:szCs w:val="24"/>
        </w:rPr>
        <w:t xml:space="preserve">defined as </w:t>
      </w:r>
      <w:r w:rsidR="009C4764">
        <w:rPr>
          <w:rFonts w:ascii="Times New Roman" w:hAnsi="Times New Roman" w:cs="Times New Roman"/>
          <w:sz w:val="24"/>
          <w:szCs w:val="24"/>
        </w:rPr>
        <w:t>&gt;10%</w:t>
      </w:r>
      <w:r w:rsidR="00883968">
        <w:rPr>
          <w:rFonts w:ascii="Times New Roman" w:hAnsi="Times New Roman" w:cs="Times New Roman"/>
          <w:sz w:val="24"/>
          <w:szCs w:val="24"/>
        </w:rPr>
        <w:t xml:space="preserve"> of records</w:t>
      </w:r>
      <w:r w:rsidR="009C4764">
        <w:rPr>
          <w:rFonts w:ascii="Times New Roman" w:hAnsi="Times New Roman" w:cs="Times New Roman"/>
          <w:sz w:val="24"/>
          <w:szCs w:val="24"/>
        </w:rPr>
        <w:t xml:space="preserve">) </w:t>
      </w:r>
      <w:r w:rsidR="001943CB">
        <w:rPr>
          <w:rFonts w:ascii="Times New Roman" w:hAnsi="Times New Roman" w:cs="Times New Roman"/>
          <w:sz w:val="24"/>
          <w:szCs w:val="24"/>
        </w:rPr>
        <w:t xml:space="preserve">were continuous and quantitative in nature and </w:t>
      </w:r>
      <w:r w:rsidR="007C34A5">
        <w:rPr>
          <w:rFonts w:ascii="Times New Roman" w:hAnsi="Times New Roman" w:cs="Times New Roman"/>
          <w:sz w:val="24"/>
          <w:szCs w:val="24"/>
        </w:rPr>
        <w:t xml:space="preserve">included PCV, TS, </w:t>
      </w:r>
      <w:proofErr w:type="spellStart"/>
      <w:r w:rsidR="007C34A5">
        <w:rPr>
          <w:rFonts w:ascii="Times New Roman" w:hAnsi="Times New Roman" w:cs="Times New Roman"/>
          <w:sz w:val="24"/>
          <w:szCs w:val="24"/>
        </w:rPr>
        <w:t>iCa</w:t>
      </w:r>
      <w:proofErr w:type="spellEnd"/>
      <w:r w:rsidR="007C34A5">
        <w:rPr>
          <w:rFonts w:ascii="Times New Roman" w:hAnsi="Times New Roman" w:cs="Times New Roman"/>
          <w:sz w:val="24"/>
          <w:szCs w:val="24"/>
        </w:rPr>
        <w:t xml:space="preserve">, </w:t>
      </w:r>
      <w:r w:rsidR="009C4764">
        <w:rPr>
          <w:rFonts w:ascii="Times New Roman" w:hAnsi="Times New Roman" w:cs="Times New Roman"/>
          <w:sz w:val="24"/>
          <w:szCs w:val="24"/>
        </w:rPr>
        <w:t>and age</w:t>
      </w:r>
      <w:r w:rsidR="007C34A5">
        <w:rPr>
          <w:rFonts w:ascii="Times New Roman" w:hAnsi="Times New Roman" w:cs="Times New Roman"/>
          <w:sz w:val="24"/>
          <w:szCs w:val="24"/>
        </w:rPr>
        <w:t>. When further evaluating percent discrepancy for these variables,</w:t>
      </w:r>
      <w:r w:rsidR="009756F3">
        <w:rPr>
          <w:rFonts w:ascii="Times New Roman" w:hAnsi="Times New Roman" w:cs="Times New Roman"/>
          <w:sz w:val="24"/>
          <w:szCs w:val="24"/>
        </w:rPr>
        <w:t xml:space="preserve"> median percent discrepancy was 12.5% for PCV, 13.8% for TS, 2.4% for </w:t>
      </w:r>
      <w:proofErr w:type="spellStart"/>
      <w:r w:rsidR="009756F3">
        <w:rPr>
          <w:rFonts w:ascii="Times New Roman" w:hAnsi="Times New Roman" w:cs="Times New Roman"/>
          <w:sz w:val="24"/>
          <w:szCs w:val="24"/>
        </w:rPr>
        <w:t>iCa</w:t>
      </w:r>
      <w:proofErr w:type="spellEnd"/>
      <w:r w:rsidR="009756F3">
        <w:rPr>
          <w:rFonts w:ascii="Times New Roman" w:hAnsi="Times New Roman" w:cs="Times New Roman"/>
          <w:sz w:val="24"/>
          <w:szCs w:val="24"/>
        </w:rPr>
        <w:t xml:space="preserve">, 13.5% for age and 9.4% for </w:t>
      </w:r>
      <w:r w:rsidR="006014B7">
        <w:rPr>
          <w:rFonts w:ascii="Times New Roman" w:hAnsi="Times New Roman" w:cs="Times New Roman"/>
          <w:sz w:val="24"/>
          <w:szCs w:val="24"/>
        </w:rPr>
        <w:t xml:space="preserve">body </w:t>
      </w:r>
      <w:r w:rsidR="009756F3">
        <w:rPr>
          <w:rFonts w:ascii="Times New Roman" w:hAnsi="Times New Roman" w:cs="Times New Roman"/>
          <w:sz w:val="24"/>
          <w:szCs w:val="24"/>
        </w:rPr>
        <w:t>weight.</w:t>
      </w:r>
      <w:r w:rsidR="00F91FA9">
        <w:rPr>
          <w:rFonts w:ascii="Times New Roman" w:hAnsi="Times New Roman" w:cs="Times New Roman"/>
          <w:sz w:val="24"/>
          <w:szCs w:val="24"/>
        </w:rPr>
        <w:t xml:space="preserve"> </w:t>
      </w:r>
      <w:bookmarkEnd w:id="14"/>
      <w:r w:rsidR="00D11009">
        <w:rPr>
          <w:rFonts w:ascii="Times New Roman" w:hAnsi="Times New Roman" w:cs="Times New Roman"/>
          <w:sz w:val="24"/>
          <w:szCs w:val="24"/>
        </w:rPr>
        <w:t>E</w:t>
      </w:r>
      <w:r w:rsidR="009756F3">
        <w:rPr>
          <w:rFonts w:ascii="Times New Roman" w:hAnsi="Times New Roman" w:cs="Times New Roman"/>
          <w:sz w:val="24"/>
          <w:szCs w:val="24"/>
        </w:rPr>
        <w:t xml:space="preserve">xamples </w:t>
      </w:r>
      <w:r w:rsidR="00883968">
        <w:rPr>
          <w:rFonts w:ascii="Times New Roman" w:hAnsi="Times New Roman" w:cs="Times New Roman"/>
          <w:sz w:val="24"/>
          <w:szCs w:val="24"/>
        </w:rPr>
        <w:t xml:space="preserve">are provided below </w:t>
      </w:r>
      <w:r w:rsidR="00286659">
        <w:rPr>
          <w:rFonts w:ascii="Times New Roman" w:hAnsi="Times New Roman" w:cs="Times New Roman"/>
          <w:sz w:val="24"/>
          <w:szCs w:val="24"/>
        </w:rPr>
        <w:t xml:space="preserve">to </w:t>
      </w:r>
      <w:r w:rsidR="009756F3">
        <w:rPr>
          <w:rFonts w:ascii="Times New Roman" w:hAnsi="Times New Roman" w:cs="Times New Roman"/>
          <w:sz w:val="24"/>
          <w:szCs w:val="24"/>
        </w:rPr>
        <w:t>highligh</w:t>
      </w:r>
      <w:r w:rsidR="00286659">
        <w:rPr>
          <w:rFonts w:ascii="Times New Roman" w:hAnsi="Times New Roman" w:cs="Times New Roman"/>
          <w:sz w:val="24"/>
          <w:szCs w:val="24"/>
        </w:rPr>
        <w:t>t</w:t>
      </w:r>
      <w:r w:rsidR="009756F3">
        <w:rPr>
          <w:rFonts w:ascii="Times New Roman" w:hAnsi="Times New Roman" w:cs="Times New Roman"/>
          <w:sz w:val="24"/>
          <w:szCs w:val="24"/>
        </w:rPr>
        <w:t xml:space="preserve"> the </w:t>
      </w:r>
      <w:r w:rsidR="00883968">
        <w:rPr>
          <w:rFonts w:ascii="Times New Roman" w:hAnsi="Times New Roman" w:cs="Times New Roman"/>
          <w:sz w:val="24"/>
          <w:szCs w:val="24"/>
        </w:rPr>
        <w:t xml:space="preserve">significance </w:t>
      </w:r>
      <w:r w:rsidR="009756F3">
        <w:rPr>
          <w:rFonts w:ascii="Times New Roman" w:hAnsi="Times New Roman" w:cs="Times New Roman"/>
          <w:sz w:val="24"/>
          <w:szCs w:val="24"/>
        </w:rPr>
        <w:t xml:space="preserve">of </w:t>
      </w:r>
      <w:r w:rsidR="00A76C69">
        <w:rPr>
          <w:rFonts w:ascii="Times New Roman" w:hAnsi="Times New Roman" w:cs="Times New Roman"/>
          <w:sz w:val="24"/>
          <w:szCs w:val="24"/>
        </w:rPr>
        <w:t xml:space="preserve">the documented </w:t>
      </w:r>
      <w:r w:rsidR="009756F3">
        <w:rPr>
          <w:rFonts w:ascii="Times New Roman" w:hAnsi="Times New Roman" w:cs="Times New Roman"/>
          <w:sz w:val="24"/>
          <w:szCs w:val="24"/>
        </w:rPr>
        <w:t>error:</w:t>
      </w:r>
    </w:p>
    <w:p w14:paraId="51FD5D42" w14:textId="7630DC68" w:rsidR="002A5227" w:rsidRDefault="00883968">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Errors in </w:t>
      </w:r>
      <w:r w:rsidR="009756F3">
        <w:rPr>
          <w:rFonts w:ascii="Times New Roman" w:hAnsi="Times New Roman" w:cs="Times New Roman"/>
          <w:sz w:val="24"/>
          <w:szCs w:val="24"/>
        </w:rPr>
        <w:t>age</w:t>
      </w:r>
      <w:r>
        <w:rPr>
          <w:rFonts w:ascii="Times New Roman" w:hAnsi="Times New Roman" w:cs="Times New Roman"/>
          <w:sz w:val="24"/>
          <w:szCs w:val="24"/>
        </w:rPr>
        <w:t xml:space="preserve"> were identified in</w:t>
      </w:r>
      <w:r w:rsidR="009756F3">
        <w:rPr>
          <w:rFonts w:ascii="Times New Roman" w:hAnsi="Times New Roman" w:cs="Times New Roman"/>
          <w:sz w:val="24"/>
          <w:szCs w:val="24"/>
        </w:rPr>
        <w:t xml:space="preserve"> 11.6% of cases</w:t>
      </w:r>
      <w:r>
        <w:rPr>
          <w:rFonts w:ascii="Times New Roman" w:hAnsi="Times New Roman" w:cs="Times New Roman"/>
          <w:sz w:val="24"/>
          <w:szCs w:val="24"/>
        </w:rPr>
        <w:t>, with a</w:t>
      </w:r>
      <w:r w:rsidR="003C4E4D">
        <w:rPr>
          <w:rFonts w:ascii="Times New Roman" w:hAnsi="Times New Roman" w:cs="Times New Roman"/>
          <w:sz w:val="24"/>
          <w:szCs w:val="24"/>
        </w:rPr>
        <w:t xml:space="preserve"> median percent discrepancy </w:t>
      </w:r>
      <w:r>
        <w:rPr>
          <w:rFonts w:ascii="Times New Roman" w:hAnsi="Times New Roman" w:cs="Times New Roman"/>
          <w:sz w:val="24"/>
          <w:szCs w:val="24"/>
        </w:rPr>
        <w:t>of</w:t>
      </w:r>
      <w:r w:rsidR="009756F3">
        <w:rPr>
          <w:rFonts w:ascii="Times New Roman" w:hAnsi="Times New Roman" w:cs="Times New Roman"/>
          <w:sz w:val="24"/>
          <w:szCs w:val="24"/>
        </w:rPr>
        <w:t xml:space="preserve"> 13.5%. For a dog listed </w:t>
      </w:r>
      <w:r w:rsidR="001A7E60">
        <w:rPr>
          <w:rFonts w:ascii="Times New Roman" w:hAnsi="Times New Roman" w:cs="Times New Roman"/>
          <w:sz w:val="24"/>
          <w:szCs w:val="24"/>
        </w:rPr>
        <w:t xml:space="preserve">in the medical record </w:t>
      </w:r>
      <w:r w:rsidR="009756F3">
        <w:rPr>
          <w:rFonts w:ascii="Times New Roman" w:hAnsi="Times New Roman" w:cs="Times New Roman"/>
          <w:sz w:val="24"/>
          <w:szCs w:val="24"/>
        </w:rPr>
        <w:t xml:space="preserve">as 10 years of age, </w:t>
      </w:r>
      <w:r w:rsidR="001A7E60">
        <w:rPr>
          <w:rFonts w:ascii="Times New Roman" w:hAnsi="Times New Roman" w:cs="Times New Roman"/>
          <w:sz w:val="24"/>
          <w:szCs w:val="24"/>
        </w:rPr>
        <w:t>an erroneously recorded</w:t>
      </w:r>
      <w:r w:rsidR="009756F3">
        <w:rPr>
          <w:rFonts w:ascii="Times New Roman" w:hAnsi="Times New Roman" w:cs="Times New Roman"/>
          <w:sz w:val="24"/>
          <w:szCs w:val="24"/>
        </w:rPr>
        <w:t xml:space="preserve"> </w:t>
      </w:r>
      <w:proofErr w:type="spellStart"/>
      <w:r w:rsidR="00A76C69">
        <w:rPr>
          <w:rFonts w:ascii="Times New Roman" w:hAnsi="Times New Roman" w:cs="Times New Roman"/>
          <w:sz w:val="24"/>
          <w:szCs w:val="24"/>
        </w:rPr>
        <w:t>REDCap</w:t>
      </w:r>
      <w:proofErr w:type="spellEnd"/>
      <w:r w:rsidR="00A76C69">
        <w:rPr>
          <w:rFonts w:ascii="Times New Roman" w:hAnsi="Times New Roman" w:cs="Times New Roman"/>
          <w:sz w:val="24"/>
          <w:szCs w:val="24"/>
        </w:rPr>
        <w:t xml:space="preserve"> </w:t>
      </w:r>
      <w:r w:rsidR="009756F3">
        <w:rPr>
          <w:rFonts w:ascii="Times New Roman" w:hAnsi="Times New Roman" w:cs="Times New Roman"/>
          <w:sz w:val="24"/>
          <w:szCs w:val="24"/>
        </w:rPr>
        <w:t xml:space="preserve">age could be </w:t>
      </w:r>
      <w:r w:rsidR="00D93C4C">
        <w:rPr>
          <w:rFonts w:ascii="Times New Roman" w:hAnsi="Times New Roman" w:cs="Times New Roman"/>
          <w:sz w:val="24"/>
          <w:szCs w:val="24"/>
        </w:rPr>
        <w:t xml:space="preserve">between 8.65 </w:t>
      </w:r>
      <w:r w:rsidR="009756F3">
        <w:rPr>
          <w:rFonts w:ascii="Times New Roman" w:hAnsi="Times New Roman" w:cs="Times New Roman"/>
          <w:sz w:val="24"/>
          <w:szCs w:val="24"/>
        </w:rPr>
        <w:t xml:space="preserve">to 11.35 years (using </w:t>
      </w:r>
      <w:r w:rsidR="00771842">
        <w:rPr>
          <w:rFonts w:ascii="Times New Roman" w:hAnsi="Times New Roman" w:cs="Times New Roman"/>
          <w:sz w:val="24"/>
          <w:szCs w:val="24"/>
        </w:rPr>
        <w:t xml:space="preserve">a </w:t>
      </w:r>
      <w:r w:rsidR="009756F3">
        <w:rPr>
          <w:rFonts w:ascii="Times New Roman" w:hAnsi="Times New Roman" w:cs="Times New Roman"/>
          <w:sz w:val="24"/>
          <w:szCs w:val="24"/>
        </w:rPr>
        <w:t>median discrepancy of 13.5%)</w:t>
      </w:r>
      <w:r>
        <w:rPr>
          <w:rFonts w:ascii="Times New Roman" w:hAnsi="Times New Roman" w:cs="Times New Roman"/>
          <w:sz w:val="24"/>
          <w:szCs w:val="24"/>
        </w:rPr>
        <w:t>.</w:t>
      </w:r>
      <w:r w:rsidR="00A34DCF">
        <w:rPr>
          <w:rFonts w:ascii="Times New Roman" w:hAnsi="Times New Roman" w:cs="Times New Roman"/>
          <w:sz w:val="24"/>
          <w:szCs w:val="24"/>
        </w:rPr>
        <w:t xml:space="preserve"> </w:t>
      </w:r>
    </w:p>
    <w:p w14:paraId="581FF13E" w14:textId="6DBF8F5A" w:rsidR="002A5227" w:rsidRDefault="006014B7" w:rsidP="004635E2">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Errors in </w:t>
      </w:r>
      <w:r w:rsidR="002A5227">
        <w:rPr>
          <w:rFonts w:ascii="Times New Roman" w:hAnsi="Times New Roman" w:cs="Times New Roman"/>
          <w:sz w:val="24"/>
          <w:szCs w:val="24"/>
        </w:rPr>
        <w:t>PCV</w:t>
      </w:r>
      <w:r>
        <w:rPr>
          <w:rFonts w:ascii="Times New Roman" w:hAnsi="Times New Roman" w:cs="Times New Roman"/>
          <w:sz w:val="24"/>
          <w:szCs w:val="24"/>
        </w:rPr>
        <w:t xml:space="preserve"> were identified in </w:t>
      </w:r>
      <w:r w:rsidR="002A5227">
        <w:rPr>
          <w:rFonts w:ascii="Times New Roman" w:hAnsi="Times New Roman" w:cs="Times New Roman"/>
          <w:sz w:val="24"/>
          <w:szCs w:val="24"/>
        </w:rPr>
        <w:t>21.7% of cases</w:t>
      </w:r>
      <w:r w:rsidR="00C336DF">
        <w:rPr>
          <w:rFonts w:ascii="Times New Roman" w:hAnsi="Times New Roman" w:cs="Times New Roman"/>
          <w:sz w:val="24"/>
          <w:szCs w:val="24"/>
        </w:rPr>
        <w:t>, with median percent discrepancy of 12.5%</w:t>
      </w:r>
      <w:r w:rsidR="002A5227">
        <w:rPr>
          <w:rFonts w:ascii="Times New Roman" w:hAnsi="Times New Roman" w:cs="Times New Roman"/>
          <w:sz w:val="24"/>
          <w:szCs w:val="24"/>
        </w:rPr>
        <w:t xml:space="preserve">. For </w:t>
      </w:r>
      <w:r w:rsidR="00A351F4">
        <w:rPr>
          <w:rFonts w:ascii="Times New Roman" w:hAnsi="Times New Roman" w:cs="Times New Roman"/>
          <w:sz w:val="24"/>
          <w:szCs w:val="24"/>
        </w:rPr>
        <w:t>a</w:t>
      </w:r>
      <w:r w:rsidR="00A34DCF">
        <w:rPr>
          <w:rFonts w:ascii="Times New Roman" w:hAnsi="Times New Roman" w:cs="Times New Roman"/>
          <w:sz w:val="24"/>
          <w:szCs w:val="24"/>
        </w:rPr>
        <w:t xml:space="preserve"> record</w:t>
      </w:r>
      <w:r w:rsidR="00CB3987">
        <w:rPr>
          <w:rFonts w:ascii="Times New Roman" w:hAnsi="Times New Roman" w:cs="Times New Roman"/>
          <w:sz w:val="24"/>
          <w:szCs w:val="24"/>
        </w:rPr>
        <w:t>ed</w:t>
      </w:r>
      <w:r w:rsidR="00A34DCF">
        <w:rPr>
          <w:rFonts w:ascii="Times New Roman" w:hAnsi="Times New Roman" w:cs="Times New Roman"/>
          <w:sz w:val="24"/>
          <w:szCs w:val="24"/>
        </w:rPr>
        <w:t xml:space="preserve"> PCV </w:t>
      </w:r>
      <w:r w:rsidR="00CB3987">
        <w:rPr>
          <w:rFonts w:ascii="Times New Roman" w:hAnsi="Times New Roman" w:cs="Times New Roman"/>
          <w:sz w:val="24"/>
          <w:szCs w:val="24"/>
        </w:rPr>
        <w:t>of 20% within the medical record, t</w:t>
      </w:r>
      <w:r w:rsidR="00A34DCF">
        <w:rPr>
          <w:rFonts w:ascii="Times New Roman" w:hAnsi="Times New Roman" w:cs="Times New Roman"/>
          <w:sz w:val="24"/>
          <w:szCs w:val="24"/>
        </w:rPr>
        <w:t xml:space="preserve">he </w:t>
      </w:r>
      <w:r w:rsidR="00A351F4">
        <w:rPr>
          <w:rFonts w:ascii="Times New Roman" w:hAnsi="Times New Roman" w:cs="Times New Roman"/>
          <w:sz w:val="24"/>
          <w:szCs w:val="24"/>
        </w:rPr>
        <w:t>discrepant</w:t>
      </w:r>
      <w:r w:rsidR="00A9176A">
        <w:rPr>
          <w:rFonts w:ascii="Times New Roman" w:hAnsi="Times New Roman" w:cs="Times New Roman"/>
          <w:sz w:val="24"/>
          <w:szCs w:val="24"/>
        </w:rPr>
        <w:t xml:space="preserve"> </w:t>
      </w:r>
      <w:proofErr w:type="spellStart"/>
      <w:r w:rsidR="00CB3987">
        <w:rPr>
          <w:rFonts w:ascii="Times New Roman" w:hAnsi="Times New Roman" w:cs="Times New Roman"/>
          <w:sz w:val="24"/>
          <w:szCs w:val="24"/>
        </w:rPr>
        <w:t>REDCap</w:t>
      </w:r>
      <w:proofErr w:type="spellEnd"/>
      <w:r w:rsidR="00CB3987">
        <w:rPr>
          <w:rFonts w:ascii="Times New Roman" w:hAnsi="Times New Roman" w:cs="Times New Roman"/>
          <w:sz w:val="24"/>
          <w:szCs w:val="24"/>
        </w:rPr>
        <w:t xml:space="preserve"> </w:t>
      </w:r>
      <w:r w:rsidR="00A9176A">
        <w:rPr>
          <w:rFonts w:ascii="Times New Roman" w:hAnsi="Times New Roman" w:cs="Times New Roman"/>
          <w:sz w:val="24"/>
          <w:szCs w:val="24"/>
        </w:rPr>
        <w:t>value</w:t>
      </w:r>
      <w:r w:rsidR="00A34DCF">
        <w:rPr>
          <w:rFonts w:ascii="Times New Roman" w:hAnsi="Times New Roman" w:cs="Times New Roman"/>
          <w:sz w:val="24"/>
          <w:szCs w:val="24"/>
        </w:rPr>
        <w:t xml:space="preserve"> </w:t>
      </w:r>
      <w:r w:rsidR="003035D1">
        <w:rPr>
          <w:rFonts w:ascii="Times New Roman" w:hAnsi="Times New Roman" w:cs="Times New Roman"/>
          <w:sz w:val="24"/>
          <w:szCs w:val="24"/>
        </w:rPr>
        <w:t>may</w:t>
      </w:r>
      <w:r w:rsidR="00A34DCF">
        <w:rPr>
          <w:rFonts w:ascii="Times New Roman" w:hAnsi="Times New Roman" w:cs="Times New Roman"/>
          <w:sz w:val="24"/>
          <w:szCs w:val="24"/>
        </w:rPr>
        <w:t xml:space="preserve"> be between 1</w:t>
      </w:r>
      <w:r w:rsidR="003035D1">
        <w:rPr>
          <w:rFonts w:ascii="Times New Roman" w:hAnsi="Times New Roman" w:cs="Times New Roman"/>
          <w:sz w:val="24"/>
          <w:szCs w:val="24"/>
        </w:rPr>
        <w:t>7.5</w:t>
      </w:r>
      <w:r>
        <w:rPr>
          <w:rFonts w:ascii="Times New Roman" w:hAnsi="Times New Roman" w:cs="Times New Roman"/>
          <w:sz w:val="24"/>
          <w:szCs w:val="24"/>
        </w:rPr>
        <w:t>%</w:t>
      </w:r>
      <w:r w:rsidR="00A34DCF">
        <w:rPr>
          <w:rFonts w:ascii="Times New Roman" w:hAnsi="Times New Roman" w:cs="Times New Roman"/>
          <w:sz w:val="24"/>
          <w:szCs w:val="24"/>
        </w:rPr>
        <w:t xml:space="preserve"> and 2</w:t>
      </w:r>
      <w:r w:rsidR="003035D1">
        <w:rPr>
          <w:rFonts w:ascii="Times New Roman" w:hAnsi="Times New Roman" w:cs="Times New Roman"/>
          <w:sz w:val="24"/>
          <w:szCs w:val="24"/>
        </w:rPr>
        <w:t>2.5</w:t>
      </w:r>
      <w:r>
        <w:rPr>
          <w:rFonts w:ascii="Times New Roman" w:hAnsi="Times New Roman" w:cs="Times New Roman"/>
          <w:sz w:val="24"/>
          <w:szCs w:val="24"/>
        </w:rPr>
        <w:t>%</w:t>
      </w:r>
      <w:r w:rsidR="00A34DCF">
        <w:rPr>
          <w:rFonts w:ascii="Times New Roman" w:hAnsi="Times New Roman" w:cs="Times New Roman"/>
          <w:sz w:val="24"/>
          <w:szCs w:val="24"/>
        </w:rPr>
        <w:t>.</w:t>
      </w:r>
    </w:p>
    <w:p w14:paraId="72E5B63A" w14:textId="2842E883" w:rsidR="00A34DCF" w:rsidRDefault="0086644F" w:rsidP="004635E2">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Errors in </w:t>
      </w:r>
      <w:proofErr w:type="spellStart"/>
      <w:r>
        <w:rPr>
          <w:rFonts w:ascii="Times New Roman" w:hAnsi="Times New Roman" w:cs="Times New Roman"/>
          <w:sz w:val="24"/>
          <w:szCs w:val="24"/>
        </w:rPr>
        <w:t>iCa</w:t>
      </w:r>
      <w:proofErr w:type="spellEnd"/>
      <w:r>
        <w:rPr>
          <w:rFonts w:ascii="Times New Roman" w:hAnsi="Times New Roman" w:cs="Times New Roman"/>
          <w:sz w:val="24"/>
          <w:szCs w:val="24"/>
        </w:rPr>
        <w:t xml:space="preserve"> were identified in </w:t>
      </w:r>
      <w:r w:rsidR="007B093C">
        <w:rPr>
          <w:rFonts w:ascii="Times New Roman" w:hAnsi="Times New Roman" w:cs="Times New Roman"/>
          <w:sz w:val="24"/>
          <w:szCs w:val="24"/>
        </w:rPr>
        <w:t>33.7% of</w:t>
      </w:r>
      <w:r>
        <w:rPr>
          <w:rFonts w:ascii="Times New Roman" w:hAnsi="Times New Roman" w:cs="Times New Roman"/>
          <w:sz w:val="24"/>
          <w:szCs w:val="24"/>
        </w:rPr>
        <w:t xml:space="preserve"> cases</w:t>
      </w:r>
      <w:r w:rsidR="007B093C">
        <w:rPr>
          <w:rFonts w:ascii="Times New Roman" w:hAnsi="Times New Roman" w:cs="Times New Roman"/>
          <w:sz w:val="24"/>
          <w:szCs w:val="24"/>
        </w:rPr>
        <w:t xml:space="preserve">. </w:t>
      </w:r>
      <w:r w:rsidR="00A351F4">
        <w:rPr>
          <w:rFonts w:ascii="Times New Roman" w:hAnsi="Times New Roman" w:cs="Times New Roman"/>
          <w:sz w:val="24"/>
          <w:szCs w:val="24"/>
        </w:rPr>
        <w:t>A</w:t>
      </w:r>
      <w:r w:rsidR="007B093C">
        <w:rPr>
          <w:rFonts w:ascii="Times New Roman" w:hAnsi="Times New Roman" w:cs="Times New Roman"/>
          <w:sz w:val="24"/>
          <w:szCs w:val="24"/>
        </w:rPr>
        <w:t xml:space="preserve">n </w:t>
      </w:r>
      <w:r w:rsidR="00A351F4">
        <w:rPr>
          <w:rFonts w:ascii="Times New Roman" w:hAnsi="Times New Roman" w:cs="Times New Roman"/>
          <w:sz w:val="24"/>
          <w:szCs w:val="24"/>
        </w:rPr>
        <w:t xml:space="preserve">actual </w:t>
      </w:r>
      <w:r w:rsidR="007B093C">
        <w:rPr>
          <w:rFonts w:ascii="Times New Roman" w:hAnsi="Times New Roman" w:cs="Times New Roman"/>
          <w:sz w:val="24"/>
          <w:szCs w:val="24"/>
        </w:rPr>
        <w:t>ionized calcium of 1.0</w:t>
      </w:r>
      <w:r w:rsidR="002B1BB4">
        <w:rPr>
          <w:rFonts w:ascii="Times New Roman" w:hAnsi="Times New Roman" w:cs="Times New Roman"/>
          <w:sz w:val="24"/>
          <w:szCs w:val="24"/>
        </w:rPr>
        <w:t xml:space="preserve"> </w:t>
      </w:r>
      <w:r w:rsidR="00D93C4C">
        <w:rPr>
          <w:rFonts w:ascii="Times New Roman" w:hAnsi="Times New Roman" w:cs="Times New Roman"/>
          <w:sz w:val="24"/>
          <w:szCs w:val="24"/>
        </w:rPr>
        <w:t>mmol/L</w:t>
      </w:r>
      <w:r w:rsidR="007B093C">
        <w:rPr>
          <w:rFonts w:ascii="Times New Roman" w:hAnsi="Times New Roman" w:cs="Times New Roman"/>
          <w:sz w:val="24"/>
          <w:szCs w:val="24"/>
        </w:rPr>
        <w:t xml:space="preserve"> could be </w:t>
      </w:r>
      <w:r w:rsidR="00284753">
        <w:rPr>
          <w:rFonts w:ascii="Times New Roman" w:hAnsi="Times New Roman" w:cs="Times New Roman"/>
          <w:sz w:val="24"/>
          <w:szCs w:val="24"/>
        </w:rPr>
        <w:t xml:space="preserve">recorded in </w:t>
      </w:r>
      <w:proofErr w:type="spellStart"/>
      <w:r w:rsidR="00284753">
        <w:rPr>
          <w:rFonts w:ascii="Times New Roman" w:hAnsi="Times New Roman" w:cs="Times New Roman"/>
          <w:sz w:val="24"/>
          <w:szCs w:val="24"/>
        </w:rPr>
        <w:t>REDCap</w:t>
      </w:r>
      <w:proofErr w:type="spellEnd"/>
      <w:r w:rsidR="00284753">
        <w:rPr>
          <w:rFonts w:ascii="Times New Roman" w:hAnsi="Times New Roman" w:cs="Times New Roman"/>
          <w:sz w:val="24"/>
          <w:szCs w:val="24"/>
        </w:rPr>
        <w:t xml:space="preserve"> </w:t>
      </w:r>
      <w:r w:rsidR="007B093C">
        <w:rPr>
          <w:rFonts w:ascii="Times New Roman" w:hAnsi="Times New Roman" w:cs="Times New Roman"/>
          <w:sz w:val="24"/>
          <w:szCs w:val="24"/>
        </w:rPr>
        <w:t>between 0.98</w:t>
      </w:r>
      <w:r w:rsidR="00EB756B">
        <w:rPr>
          <w:rFonts w:ascii="Times New Roman" w:hAnsi="Times New Roman" w:cs="Times New Roman"/>
          <w:sz w:val="24"/>
          <w:szCs w:val="24"/>
        </w:rPr>
        <w:t xml:space="preserve"> </w:t>
      </w:r>
      <w:r w:rsidR="00D93C4C">
        <w:rPr>
          <w:rFonts w:ascii="Times New Roman" w:hAnsi="Times New Roman" w:cs="Times New Roman"/>
          <w:sz w:val="24"/>
          <w:szCs w:val="24"/>
        </w:rPr>
        <w:t>mmol/L</w:t>
      </w:r>
      <w:r w:rsidR="007B093C">
        <w:rPr>
          <w:rFonts w:ascii="Times New Roman" w:hAnsi="Times New Roman" w:cs="Times New Roman"/>
          <w:sz w:val="24"/>
          <w:szCs w:val="24"/>
        </w:rPr>
        <w:t xml:space="preserve"> and 1.02</w:t>
      </w:r>
      <w:r w:rsidR="00EB756B">
        <w:rPr>
          <w:rFonts w:ascii="Times New Roman" w:hAnsi="Times New Roman" w:cs="Times New Roman"/>
          <w:sz w:val="24"/>
          <w:szCs w:val="24"/>
        </w:rPr>
        <w:t xml:space="preserve"> </w:t>
      </w:r>
      <w:r w:rsidR="00D93C4C">
        <w:rPr>
          <w:rFonts w:ascii="Times New Roman" w:hAnsi="Times New Roman" w:cs="Times New Roman"/>
          <w:sz w:val="24"/>
          <w:szCs w:val="24"/>
        </w:rPr>
        <w:t>mmol/L</w:t>
      </w:r>
      <w:r w:rsidR="007B093C">
        <w:rPr>
          <w:rFonts w:ascii="Times New Roman" w:hAnsi="Times New Roman" w:cs="Times New Roman"/>
          <w:sz w:val="24"/>
          <w:szCs w:val="24"/>
        </w:rPr>
        <w:t xml:space="preserve"> (using median discrepancy percent 2.4%). The extreme range of this </w:t>
      </w:r>
      <w:r w:rsidR="007B01F3">
        <w:rPr>
          <w:rFonts w:ascii="Times New Roman" w:hAnsi="Times New Roman" w:cs="Times New Roman"/>
          <w:sz w:val="24"/>
          <w:szCs w:val="24"/>
        </w:rPr>
        <w:t>recording in the trauma registry</w:t>
      </w:r>
      <w:r w:rsidR="007B093C">
        <w:rPr>
          <w:rFonts w:ascii="Times New Roman" w:hAnsi="Times New Roman" w:cs="Times New Roman"/>
          <w:sz w:val="24"/>
          <w:szCs w:val="24"/>
        </w:rPr>
        <w:t xml:space="preserve"> could </w:t>
      </w:r>
      <w:r w:rsidR="00D93C4C">
        <w:rPr>
          <w:rFonts w:ascii="Times New Roman" w:hAnsi="Times New Roman" w:cs="Times New Roman"/>
          <w:sz w:val="24"/>
          <w:szCs w:val="24"/>
        </w:rPr>
        <w:t>be</w:t>
      </w:r>
      <w:r w:rsidR="007B093C">
        <w:rPr>
          <w:rFonts w:ascii="Times New Roman" w:hAnsi="Times New Roman" w:cs="Times New Roman"/>
          <w:sz w:val="24"/>
          <w:szCs w:val="24"/>
        </w:rPr>
        <w:t xml:space="preserve"> 0.75</w:t>
      </w:r>
      <w:r w:rsidR="00D93C4C">
        <w:rPr>
          <w:rFonts w:ascii="Times New Roman" w:hAnsi="Times New Roman" w:cs="Times New Roman"/>
          <w:sz w:val="24"/>
          <w:szCs w:val="24"/>
        </w:rPr>
        <w:t>mmol/L</w:t>
      </w:r>
      <w:r w:rsidR="007B093C">
        <w:rPr>
          <w:rFonts w:ascii="Times New Roman" w:hAnsi="Times New Roman" w:cs="Times New Roman"/>
          <w:sz w:val="24"/>
          <w:szCs w:val="24"/>
        </w:rPr>
        <w:t xml:space="preserve"> to 1.25</w:t>
      </w:r>
      <w:r w:rsidR="00D93C4C">
        <w:rPr>
          <w:rFonts w:ascii="Times New Roman" w:hAnsi="Times New Roman" w:cs="Times New Roman"/>
          <w:sz w:val="24"/>
          <w:szCs w:val="24"/>
        </w:rPr>
        <w:t>mmol/L</w:t>
      </w:r>
      <w:r w:rsidR="007B093C">
        <w:rPr>
          <w:rFonts w:ascii="Times New Roman" w:hAnsi="Times New Roman" w:cs="Times New Roman"/>
          <w:sz w:val="24"/>
          <w:szCs w:val="24"/>
        </w:rPr>
        <w:t xml:space="preserve"> (using </w:t>
      </w:r>
      <w:r w:rsidR="003B61B1">
        <w:rPr>
          <w:rFonts w:ascii="Times New Roman" w:hAnsi="Times New Roman" w:cs="Times New Roman"/>
          <w:sz w:val="24"/>
          <w:szCs w:val="24"/>
        </w:rPr>
        <w:t xml:space="preserve">a </w:t>
      </w:r>
      <w:r w:rsidR="007B093C">
        <w:rPr>
          <w:rFonts w:ascii="Times New Roman" w:hAnsi="Times New Roman" w:cs="Times New Roman"/>
          <w:sz w:val="24"/>
          <w:szCs w:val="24"/>
        </w:rPr>
        <w:t xml:space="preserve">maximum discrepancy </w:t>
      </w:r>
      <w:ins w:id="15" w:author="Author" w:date="2018-12-19T08:42:00Z">
        <w:r w:rsidR="004D1D17">
          <w:rPr>
            <w:rFonts w:ascii="Times New Roman" w:hAnsi="Times New Roman" w:cs="Times New Roman"/>
            <w:sz w:val="24"/>
            <w:szCs w:val="24"/>
          </w:rPr>
          <w:t>of</w:t>
        </w:r>
      </w:ins>
      <w:del w:id="16" w:author="Author" w:date="2018-12-19T08:42:00Z">
        <w:r w:rsidR="007B093C" w:rsidDel="004D1D17">
          <w:rPr>
            <w:rFonts w:ascii="Times New Roman" w:hAnsi="Times New Roman" w:cs="Times New Roman"/>
            <w:sz w:val="24"/>
            <w:szCs w:val="24"/>
          </w:rPr>
          <w:delText>percent</w:delText>
        </w:r>
      </w:del>
      <w:r w:rsidR="007B093C">
        <w:rPr>
          <w:rFonts w:ascii="Times New Roman" w:hAnsi="Times New Roman" w:cs="Times New Roman"/>
          <w:sz w:val="24"/>
          <w:szCs w:val="24"/>
        </w:rPr>
        <w:t xml:space="preserve"> 21.5%)</w:t>
      </w:r>
      <w:r w:rsidR="00D93C4C">
        <w:rPr>
          <w:rFonts w:ascii="Times New Roman" w:hAnsi="Times New Roman" w:cs="Times New Roman"/>
          <w:sz w:val="24"/>
          <w:szCs w:val="24"/>
        </w:rPr>
        <w:t>.</w:t>
      </w:r>
    </w:p>
    <w:p w14:paraId="61AA5B75" w14:textId="77777777" w:rsidR="00EB756B" w:rsidRDefault="00EB756B" w:rsidP="00AA606B">
      <w:pPr>
        <w:spacing w:after="0" w:line="240" w:lineRule="auto"/>
        <w:jc w:val="both"/>
        <w:rPr>
          <w:rFonts w:ascii="Times New Roman" w:hAnsi="Times New Roman" w:cs="Times New Roman"/>
          <w:sz w:val="24"/>
          <w:szCs w:val="24"/>
        </w:rPr>
      </w:pPr>
    </w:p>
    <w:p w14:paraId="6BB547A5" w14:textId="4E2FFB6A" w:rsidR="00FD3BEE" w:rsidRDefault="006378BC" w:rsidP="00AA60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w:t>
      </w:r>
      <w:r w:rsidR="00167652">
        <w:rPr>
          <w:rFonts w:ascii="Times New Roman" w:hAnsi="Times New Roman" w:cs="Times New Roman"/>
          <w:sz w:val="24"/>
          <w:szCs w:val="24"/>
        </w:rPr>
        <w:t>e above findings</w:t>
      </w:r>
      <w:r w:rsidR="00B83CEC">
        <w:rPr>
          <w:rFonts w:ascii="Times New Roman" w:hAnsi="Times New Roman" w:cs="Times New Roman"/>
          <w:sz w:val="24"/>
          <w:szCs w:val="24"/>
        </w:rPr>
        <w:t xml:space="preserve"> </w:t>
      </w:r>
      <w:r w:rsidR="00DE0A6A">
        <w:rPr>
          <w:rFonts w:ascii="Times New Roman" w:hAnsi="Times New Roman" w:cs="Times New Roman"/>
          <w:sz w:val="24"/>
          <w:szCs w:val="24"/>
        </w:rPr>
        <w:t>suggest</w:t>
      </w:r>
      <w:r>
        <w:rPr>
          <w:rFonts w:ascii="Times New Roman" w:hAnsi="Times New Roman" w:cs="Times New Roman"/>
          <w:sz w:val="24"/>
          <w:szCs w:val="24"/>
        </w:rPr>
        <w:t xml:space="preserve"> that</w:t>
      </w:r>
      <w:r w:rsidR="00B83CEC">
        <w:rPr>
          <w:rFonts w:ascii="Times New Roman" w:hAnsi="Times New Roman" w:cs="Times New Roman"/>
          <w:sz w:val="24"/>
          <w:szCs w:val="24"/>
        </w:rPr>
        <w:t xml:space="preserve"> </w:t>
      </w:r>
      <w:r>
        <w:rPr>
          <w:rFonts w:ascii="Times New Roman" w:hAnsi="Times New Roman" w:cs="Times New Roman"/>
          <w:sz w:val="24"/>
          <w:szCs w:val="24"/>
        </w:rPr>
        <w:t>initial data generated by the trauma registry</w:t>
      </w:r>
      <w:r w:rsidR="009C4764">
        <w:rPr>
          <w:rFonts w:ascii="Times New Roman" w:hAnsi="Times New Roman" w:cs="Times New Roman"/>
          <w:sz w:val="24"/>
          <w:szCs w:val="24"/>
        </w:rPr>
        <w:t xml:space="preserve"> may</w:t>
      </w:r>
      <w:r w:rsidR="00930489">
        <w:rPr>
          <w:rFonts w:ascii="Times New Roman" w:hAnsi="Times New Roman" w:cs="Times New Roman"/>
          <w:sz w:val="24"/>
          <w:szCs w:val="24"/>
        </w:rPr>
        <w:t xml:space="preserve"> benefit from</w:t>
      </w:r>
      <w:r>
        <w:rPr>
          <w:rFonts w:ascii="Times New Roman" w:hAnsi="Times New Roman" w:cs="Times New Roman"/>
          <w:sz w:val="24"/>
          <w:szCs w:val="24"/>
        </w:rPr>
        <w:t xml:space="preserve"> </w:t>
      </w:r>
      <w:r w:rsidR="0059031D">
        <w:rPr>
          <w:rFonts w:ascii="Times New Roman" w:hAnsi="Times New Roman" w:cs="Times New Roman"/>
          <w:sz w:val="24"/>
          <w:szCs w:val="24"/>
        </w:rPr>
        <w:t xml:space="preserve">a broader </w:t>
      </w:r>
      <w:r>
        <w:rPr>
          <w:rFonts w:ascii="Times New Roman" w:hAnsi="Times New Roman" w:cs="Times New Roman"/>
          <w:sz w:val="24"/>
          <w:szCs w:val="24"/>
        </w:rPr>
        <w:t>quality control</w:t>
      </w:r>
      <w:r w:rsidR="00673A4A">
        <w:rPr>
          <w:rFonts w:ascii="Times New Roman" w:hAnsi="Times New Roman" w:cs="Times New Roman"/>
          <w:sz w:val="24"/>
          <w:szCs w:val="24"/>
        </w:rPr>
        <w:t xml:space="preserve"> initiative</w:t>
      </w:r>
      <w:r>
        <w:rPr>
          <w:rFonts w:ascii="Times New Roman" w:hAnsi="Times New Roman" w:cs="Times New Roman"/>
          <w:sz w:val="24"/>
          <w:szCs w:val="24"/>
        </w:rPr>
        <w:t>.</w:t>
      </w:r>
      <w:r w:rsidR="00930489">
        <w:rPr>
          <w:rFonts w:ascii="Times New Roman" w:hAnsi="Times New Roman" w:cs="Times New Roman"/>
          <w:sz w:val="24"/>
          <w:szCs w:val="24"/>
        </w:rPr>
        <w:t xml:space="preserve"> This seems most beneficial in the areas of continuous variables, although there are other categorical variables </w:t>
      </w:r>
      <w:r w:rsidR="00930489">
        <w:rPr>
          <w:rFonts w:ascii="Times New Roman" w:hAnsi="Times New Roman" w:cs="Times New Roman"/>
          <w:sz w:val="24"/>
          <w:szCs w:val="24"/>
        </w:rPr>
        <w:sym w:font="Symbol" w:char="F05B"/>
      </w:r>
      <w:r w:rsidR="00930489">
        <w:rPr>
          <w:rFonts w:ascii="Times New Roman" w:hAnsi="Times New Roman" w:cs="Times New Roman"/>
          <w:sz w:val="24"/>
          <w:szCs w:val="24"/>
        </w:rPr>
        <w:t>i.e. blunt trauma (yes/no), surgery performed (yes/no), blood products administered (yes/no)</w:t>
      </w:r>
      <w:r w:rsidR="00930489">
        <w:rPr>
          <w:rFonts w:ascii="Times New Roman" w:hAnsi="Times New Roman" w:cs="Times New Roman"/>
          <w:sz w:val="24"/>
          <w:szCs w:val="24"/>
        </w:rPr>
        <w:sym w:font="Symbol" w:char="F05D"/>
      </w:r>
      <w:r w:rsidR="00930489">
        <w:rPr>
          <w:rFonts w:ascii="Times New Roman" w:hAnsi="Times New Roman" w:cs="Times New Roman"/>
          <w:sz w:val="24"/>
          <w:szCs w:val="24"/>
        </w:rPr>
        <w:t xml:space="preserve"> whose error rate approached 10%; these areas may </w:t>
      </w:r>
      <w:r w:rsidR="009C4764">
        <w:rPr>
          <w:rFonts w:ascii="Times New Roman" w:hAnsi="Times New Roman" w:cs="Times New Roman"/>
          <w:sz w:val="24"/>
          <w:szCs w:val="24"/>
        </w:rPr>
        <w:t xml:space="preserve">also </w:t>
      </w:r>
      <w:r w:rsidR="00930489">
        <w:rPr>
          <w:rFonts w:ascii="Times New Roman" w:hAnsi="Times New Roman" w:cs="Times New Roman"/>
          <w:sz w:val="24"/>
          <w:szCs w:val="24"/>
        </w:rPr>
        <w:t xml:space="preserve">require modification. It is unknown if the areas of more common error, and associated </w:t>
      </w:r>
      <w:r w:rsidR="007F0AB2">
        <w:rPr>
          <w:rFonts w:ascii="Times New Roman" w:hAnsi="Times New Roman" w:cs="Times New Roman"/>
          <w:sz w:val="24"/>
          <w:szCs w:val="24"/>
        </w:rPr>
        <w:t>degrees of error</w:t>
      </w:r>
      <w:r w:rsidR="00930489">
        <w:rPr>
          <w:rFonts w:ascii="Times New Roman" w:hAnsi="Times New Roman" w:cs="Times New Roman"/>
          <w:sz w:val="24"/>
          <w:szCs w:val="24"/>
        </w:rPr>
        <w:t>,</w:t>
      </w:r>
      <w:r w:rsidR="009C4764">
        <w:rPr>
          <w:rFonts w:ascii="Times New Roman" w:hAnsi="Times New Roman" w:cs="Times New Roman"/>
          <w:sz w:val="24"/>
          <w:szCs w:val="24"/>
        </w:rPr>
        <w:t xml:space="preserve"> found within the CSU-VTH are consistent with other VTCs.</w:t>
      </w:r>
      <w:r w:rsidR="007F0AB2">
        <w:rPr>
          <w:rFonts w:ascii="Times New Roman" w:hAnsi="Times New Roman" w:cs="Times New Roman"/>
          <w:sz w:val="24"/>
          <w:szCs w:val="24"/>
        </w:rPr>
        <w:t xml:space="preserve"> Therefore, the below project </w:t>
      </w:r>
      <w:r w:rsidR="007F0AB2">
        <w:rPr>
          <w:rFonts w:ascii="Times New Roman" w:hAnsi="Times New Roman" w:cs="Times New Roman"/>
          <w:sz w:val="24"/>
          <w:szCs w:val="24"/>
        </w:rPr>
        <w:lastRenderedPageBreak/>
        <w:t xml:space="preserve">will </w:t>
      </w:r>
      <w:r w:rsidR="00251F07">
        <w:rPr>
          <w:rFonts w:ascii="Times New Roman" w:hAnsi="Times New Roman" w:cs="Times New Roman"/>
          <w:sz w:val="24"/>
          <w:szCs w:val="24"/>
        </w:rPr>
        <w:t xml:space="preserve">evaluate data from The Ohio State University, University of Pennsylvania, University of Minnesota, </w:t>
      </w:r>
      <w:proofErr w:type="spellStart"/>
      <w:r w:rsidR="00251F07">
        <w:rPr>
          <w:rFonts w:ascii="Times New Roman" w:hAnsi="Times New Roman" w:cs="Times New Roman"/>
          <w:sz w:val="24"/>
          <w:szCs w:val="24"/>
        </w:rPr>
        <w:t>MedVet</w:t>
      </w:r>
      <w:proofErr w:type="spellEnd"/>
      <w:r w:rsidR="00251F07">
        <w:rPr>
          <w:rFonts w:ascii="Times New Roman" w:hAnsi="Times New Roman" w:cs="Times New Roman"/>
          <w:sz w:val="24"/>
          <w:szCs w:val="24"/>
        </w:rPr>
        <w:t xml:space="preserve"> Chicago, and Auburn University</w:t>
      </w:r>
      <w:r w:rsidR="0005200D">
        <w:rPr>
          <w:rFonts w:ascii="Times New Roman" w:hAnsi="Times New Roman" w:cs="Times New Roman"/>
          <w:sz w:val="24"/>
          <w:szCs w:val="24"/>
        </w:rPr>
        <w:t xml:space="preserve"> to determine data quality using similar methods</w:t>
      </w:r>
      <w:r w:rsidR="00251F07">
        <w:rPr>
          <w:rFonts w:ascii="Times New Roman" w:hAnsi="Times New Roman" w:cs="Times New Roman"/>
          <w:sz w:val="24"/>
          <w:szCs w:val="24"/>
        </w:rPr>
        <w:t xml:space="preserve">. Authors at the CSU-VTH will work with authors at other VTCs to perform quality control on the larger database using a medical records system approach. This project will be </w:t>
      </w:r>
      <w:r w:rsidR="00A6300E">
        <w:rPr>
          <w:rFonts w:ascii="Times New Roman" w:hAnsi="Times New Roman" w:cs="Times New Roman"/>
          <w:sz w:val="24"/>
          <w:szCs w:val="24"/>
        </w:rPr>
        <w:t xml:space="preserve">performed by a DVM/MS student </w:t>
      </w:r>
      <w:r w:rsidR="009D6B40">
        <w:rPr>
          <w:rFonts w:ascii="Times New Roman" w:hAnsi="Times New Roman" w:cs="Times New Roman"/>
          <w:sz w:val="24"/>
          <w:szCs w:val="24"/>
        </w:rPr>
        <w:sym w:font="Symbol" w:char="F05B"/>
      </w:r>
      <w:r w:rsidR="00A6300E">
        <w:rPr>
          <w:rFonts w:ascii="Times New Roman" w:hAnsi="Times New Roman" w:cs="Times New Roman"/>
          <w:sz w:val="24"/>
          <w:szCs w:val="24"/>
        </w:rPr>
        <w:t>Troy Cabral</w:t>
      </w:r>
      <w:r w:rsidR="00923172">
        <w:rPr>
          <w:rFonts w:ascii="Times New Roman" w:hAnsi="Times New Roman" w:cs="Times New Roman"/>
          <w:sz w:val="24"/>
          <w:szCs w:val="24"/>
        </w:rPr>
        <w:t xml:space="preserve"> </w:t>
      </w:r>
      <w:r w:rsidR="009D6B40">
        <w:rPr>
          <w:rFonts w:ascii="Times New Roman" w:hAnsi="Times New Roman" w:cs="Times New Roman"/>
          <w:sz w:val="24"/>
          <w:szCs w:val="24"/>
        </w:rPr>
        <w:t>(</w:t>
      </w:r>
      <w:r w:rsidR="00923172">
        <w:rPr>
          <w:rFonts w:ascii="Times New Roman" w:hAnsi="Times New Roman" w:cs="Times New Roman"/>
          <w:sz w:val="24"/>
          <w:szCs w:val="24"/>
        </w:rPr>
        <w:t>TC</w:t>
      </w:r>
      <w:r w:rsidR="00A6300E">
        <w:rPr>
          <w:rFonts w:ascii="Times New Roman" w:hAnsi="Times New Roman" w:cs="Times New Roman"/>
          <w:sz w:val="24"/>
          <w:szCs w:val="24"/>
        </w:rPr>
        <w:t>)</w:t>
      </w:r>
      <w:r w:rsidR="009D6B40">
        <w:rPr>
          <w:rFonts w:ascii="Times New Roman" w:hAnsi="Times New Roman" w:cs="Times New Roman"/>
          <w:sz w:val="24"/>
          <w:szCs w:val="24"/>
        </w:rPr>
        <w:sym w:font="Symbol" w:char="F05D"/>
      </w:r>
      <w:r w:rsidR="00A6300E">
        <w:rPr>
          <w:rFonts w:ascii="Times New Roman" w:hAnsi="Times New Roman" w:cs="Times New Roman"/>
          <w:sz w:val="24"/>
          <w:szCs w:val="24"/>
        </w:rPr>
        <w:t xml:space="preserve"> who has specific training</w:t>
      </w:r>
      <w:r w:rsidR="0005200D">
        <w:rPr>
          <w:rFonts w:ascii="Times New Roman" w:hAnsi="Times New Roman" w:cs="Times New Roman"/>
          <w:sz w:val="24"/>
          <w:szCs w:val="24"/>
        </w:rPr>
        <w:t xml:space="preserve"> </w:t>
      </w:r>
      <w:r w:rsidR="00A6300E">
        <w:rPr>
          <w:rFonts w:ascii="Times New Roman" w:hAnsi="Times New Roman" w:cs="Times New Roman"/>
          <w:sz w:val="24"/>
          <w:szCs w:val="24"/>
        </w:rPr>
        <w:t xml:space="preserve">in </w:t>
      </w:r>
      <w:r w:rsidR="00F7692F">
        <w:rPr>
          <w:rFonts w:ascii="Times New Roman" w:hAnsi="Times New Roman" w:cs="Times New Roman"/>
          <w:sz w:val="24"/>
          <w:szCs w:val="24"/>
        </w:rPr>
        <w:t>data analysis</w:t>
      </w:r>
      <w:r w:rsidR="00A6300E">
        <w:rPr>
          <w:rFonts w:ascii="Times New Roman" w:hAnsi="Times New Roman" w:cs="Times New Roman"/>
          <w:sz w:val="24"/>
          <w:szCs w:val="24"/>
        </w:rPr>
        <w:t xml:space="preserve">, and </w:t>
      </w:r>
      <w:r w:rsidR="00A6300E" w:rsidRPr="004635E2">
        <w:rPr>
          <w:rFonts w:ascii="Times New Roman" w:hAnsi="Times New Roman" w:cs="Times New Roman"/>
          <w:sz w:val="24"/>
          <w:szCs w:val="24"/>
        </w:rPr>
        <w:t xml:space="preserve">has received NIH scholar funding to investigate the data quality and accuracy of trauma cases entered into </w:t>
      </w:r>
      <w:proofErr w:type="spellStart"/>
      <w:r w:rsidR="00A6300E" w:rsidRPr="004635E2">
        <w:rPr>
          <w:rFonts w:ascii="Times New Roman" w:hAnsi="Times New Roman" w:cs="Times New Roman"/>
          <w:sz w:val="24"/>
          <w:szCs w:val="24"/>
        </w:rPr>
        <w:t>REDCap</w:t>
      </w:r>
      <w:proofErr w:type="spellEnd"/>
      <w:r w:rsidR="00A6300E" w:rsidRPr="004635E2">
        <w:rPr>
          <w:rFonts w:ascii="Times New Roman" w:hAnsi="Times New Roman" w:cs="Times New Roman"/>
          <w:sz w:val="24"/>
          <w:szCs w:val="24"/>
        </w:rPr>
        <w:t>.</w:t>
      </w:r>
      <w:r w:rsidR="009C4764">
        <w:rPr>
          <w:rFonts w:ascii="Times New Roman" w:hAnsi="Times New Roman" w:cs="Times New Roman"/>
          <w:sz w:val="24"/>
          <w:szCs w:val="24"/>
        </w:rPr>
        <w:t xml:space="preserve">  </w:t>
      </w:r>
      <w:r w:rsidR="00930489">
        <w:rPr>
          <w:rFonts w:ascii="Times New Roman" w:hAnsi="Times New Roman" w:cs="Times New Roman"/>
          <w:sz w:val="24"/>
          <w:szCs w:val="24"/>
        </w:rPr>
        <w:t xml:space="preserve">      </w:t>
      </w:r>
      <w:r w:rsidR="00DE0A6A">
        <w:rPr>
          <w:rFonts w:ascii="Times New Roman" w:hAnsi="Times New Roman" w:cs="Times New Roman"/>
          <w:sz w:val="24"/>
          <w:szCs w:val="24"/>
        </w:rPr>
        <w:t xml:space="preserve"> </w:t>
      </w:r>
      <w:r w:rsidR="00FD3BEE">
        <w:rPr>
          <w:rFonts w:ascii="Times New Roman" w:hAnsi="Times New Roman" w:cs="Times New Roman"/>
          <w:sz w:val="24"/>
          <w:szCs w:val="24"/>
        </w:rPr>
        <w:t xml:space="preserve">   </w:t>
      </w:r>
      <w:r w:rsidR="00FD3BEE" w:rsidRPr="00F97349">
        <w:rPr>
          <w:rFonts w:ascii="Times New Roman" w:hAnsi="Times New Roman" w:cs="Times New Roman"/>
          <w:sz w:val="24"/>
          <w:szCs w:val="24"/>
        </w:rPr>
        <w:t xml:space="preserve"> </w:t>
      </w:r>
      <w:r w:rsidR="00FD3BEE">
        <w:rPr>
          <w:rFonts w:ascii="Times New Roman" w:hAnsi="Times New Roman" w:cs="Times New Roman"/>
          <w:sz w:val="24"/>
          <w:szCs w:val="24"/>
        </w:rPr>
        <w:t xml:space="preserve">  </w:t>
      </w:r>
    </w:p>
    <w:p w14:paraId="473FF31B" w14:textId="09AF2B5B" w:rsidR="00FD3BEE" w:rsidRPr="00A24764" w:rsidRDefault="00FD3BEE" w:rsidP="004635E2">
      <w:pPr>
        <w:spacing w:after="0" w:line="240" w:lineRule="auto"/>
        <w:jc w:val="both"/>
        <w:rPr>
          <w:rFonts w:ascii="Times New Roman" w:hAnsi="Times New Roman" w:cs="Times New Roman"/>
          <w:sz w:val="24"/>
          <w:szCs w:val="24"/>
        </w:rPr>
      </w:pPr>
    </w:p>
    <w:p w14:paraId="5019697D" w14:textId="21AF0133" w:rsidR="00EF618D" w:rsidRPr="00EF618D" w:rsidRDefault="006A2AB8" w:rsidP="004635E2">
      <w:pPr>
        <w:spacing w:after="0" w:line="240" w:lineRule="auto"/>
        <w:jc w:val="both"/>
        <w:rPr>
          <w:rFonts w:ascii="Times New Roman" w:eastAsia="Times New Roman" w:hAnsi="Times New Roman" w:cs="Times New Roman"/>
          <w:sz w:val="24"/>
          <w:szCs w:val="24"/>
        </w:rPr>
      </w:pPr>
      <w:r>
        <w:rPr>
          <w:rFonts w:ascii="Times New Roman" w:hAnsi="Times New Roman" w:cs="Times New Roman"/>
          <w:b/>
          <w:sz w:val="24"/>
          <w:szCs w:val="24"/>
        </w:rPr>
        <w:t>Experimental Methods and Design</w:t>
      </w:r>
      <w:r w:rsidR="00EF618D">
        <w:rPr>
          <w:rFonts w:ascii="Times New Roman" w:hAnsi="Times New Roman" w:cs="Times New Roman"/>
          <w:b/>
          <w:sz w:val="24"/>
          <w:szCs w:val="24"/>
        </w:rPr>
        <w:t xml:space="preserve"> </w:t>
      </w:r>
      <w:r w:rsidR="00EF618D">
        <w:rPr>
          <w:rFonts w:ascii="Times New Roman" w:hAnsi="Times New Roman" w:cs="Times New Roman"/>
          <w:sz w:val="24"/>
          <w:szCs w:val="24"/>
        </w:rPr>
        <w:t>(</w:t>
      </w:r>
      <w:r w:rsidR="00EF618D" w:rsidRPr="00A24764">
        <w:rPr>
          <w:rFonts w:ascii="Times New Roman" w:eastAsia="Times New Roman" w:hAnsi="Times New Roman" w:cs="Times New Roman"/>
          <w:color w:val="0070C0"/>
          <w:sz w:val="24"/>
          <w:szCs w:val="24"/>
        </w:rPr>
        <w:t xml:space="preserve">Clearly address specific objectives by providing a detailed description of the experimental design, </w:t>
      </w:r>
      <w:r w:rsidR="00EF618D" w:rsidRPr="00AA606B">
        <w:rPr>
          <w:rFonts w:ascii="Times New Roman" w:eastAsia="Times New Roman" w:hAnsi="Times New Roman" w:cs="Times New Roman"/>
          <w:color w:val="0070C0"/>
          <w:sz w:val="24"/>
          <w:szCs w:val="24"/>
          <w:highlight w:val="yellow"/>
        </w:rPr>
        <w:t xml:space="preserve">including data to be obtained from the </w:t>
      </w:r>
      <w:proofErr w:type="spellStart"/>
      <w:r w:rsidR="00EF618D" w:rsidRPr="00AA606B">
        <w:rPr>
          <w:rFonts w:ascii="Times New Roman" w:eastAsia="Times New Roman" w:hAnsi="Times New Roman" w:cs="Times New Roman"/>
          <w:color w:val="0070C0"/>
          <w:sz w:val="24"/>
          <w:szCs w:val="24"/>
          <w:highlight w:val="yellow"/>
        </w:rPr>
        <w:t>VetCOT</w:t>
      </w:r>
      <w:proofErr w:type="spellEnd"/>
      <w:r w:rsidR="00EF618D" w:rsidRPr="00AA606B">
        <w:rPr>
          <w:rFonts w:ascii="Times New Roman" w:eastAsia="Times New Roman" w:hAnsi="Times New Roman" w:cs="Times New Roman"/>
          <w:color w:val="0070C0"/>
          <w:sz w:val="24"/>
          <w:szCs w:val="24"/>
          <w:highlight w:val="yellow"/>
        </w:rPr>
        <w:t xml:space="preserve"> Trauma</w:t>
      </w:r>
      <w:r w:rsidR="00EF618D" w:rsidRPr="00A24764">
        <w:rPr>
          <w:rFonts w:ascii="Times New Roman" w:eastAsia="Times New Roman" w:hAnsi="Times New Roman" w:cs="Times New Roman"/>
          <w:color w:val="0070C0"/>
          <w:sz w:val="24"/>
          <w:szCs w:val="24"/>
        </w:rPr>
        <w:t xml:space="preserve"> </w:t>
      </w:r>
      <w:r w:rsidR="00EF618D" w:rsidRPr="00AA606B">
        <w:rPr>
          <w:rFonts w:ascii="Times New Roman" w:eastAsia="Times New Roman" w:hAnsi="Times New Roman" w:cs="Times New Roman"/>
          <w:color w:val="0070C0"/>
          <w:sz w:val="24"/>
          <w:szCs w:val="24"/>
          <w:highlight w:val="yellow"/>
        </w:rPr>
        <w:t>Database</w:t>
      </w:r>
      <w:r w:rsidR="00EF618D" w:rsidRPr="00A24764">
        <w:rPr>
          <w:rFonts w:ascii="Times New Roman" w:eastAsia="Times New Roman" w:hAnsi="Times New Roman" w:cs="Times New Roman"/>
          <w:color w:val="0070C0"/>
          <w:sz w:val="24"/>
          <w:szCs w:val="24"/>
        </w:rPr>
        <w:t xml:space="preserve"> and the expected outcome parameters to be assessed. A power analysis should also be provided, in order to verify that the number of cases needed are currently available through the Database. Anticipated statistical methods for data analysis should also be included</w:t>
      </w:r>
      <w:r w:rsidR="00EF618D">
        <w:rPr>
          <w:rFonts w:ascii="Times New Roman" w:eastAsia="Times New Roman" w:hAnsi="Times New Roman" w:cs="Times New Roman"/>
          <w:sz w:val="24"/>
          <w:szCs w:val="24"/>
        </w:rPr>
        <w:t>)</w:t>
      </w:r>
      <w:r w:rsidR="00EF618D" w:rsidRPr="00EF618D">
        <w:rPr>
          <w:rFonts w:ascii="Times New Roman" w:eastAsia="Times New Roman" w:hAnsi="Times New Roman" w:cs="Times New Roman"/>
          <w:sz w:val="24"/>
          <w:szCs w:val="24"/>
        </w:rPr>
        <w:t>.</w:t>
      </w:r>
    </w:p>
    <w:p w14:paraId="221AA500" w14:textId="70EB5653" w:rsidR="00AB17B0" w:rsidRDefault="00AB17B0" w:rsidP="004635E2">
      <w:pPr>
        <w:shd w:val="clear" w:color="auto" w:fill="FFFFFF"/>
        <w:spacing w:after="0" w:line="240" w:lineRule="auto"/>
        <w:jc w:val="both"/>
        <w:rPr>
          <w:rFonts w:ascii="Times New Roman" w:eastAsia="Times New Roman" w:hAnsi="Times New Roman" w:cs="Times New Roman"/>
          <w:sz w:val="24"/>
          <w:szCs w:val="24"/>
        </w:rPr>
      </w:pPr>
    </w:p>
    <w:p w14:paraId="64FA8F17" w14:textId="38980BEE" w:rsidR="00DE0A6A" w:rsidRPr="00AA606B" w:rsidRDefault="00AB17B0" w:rsidP="00AA606B">
      <w:pPr>
        <w:shd w:val="clear" w:color="auto" w:fill="FFFFFF"/>
        <w:spacing w:after="0" w:line="240" w:lineRule="auto"/>
        <w:jc w:val="both"/>
        <w:rPr>
          <w:rFonts w:ascii="Times New Roman" w:eastAsia="Times New Roman" w:hAnsi="Times New Roman" w:cs="Times New Roman"/>
          <w:sz w:val="24"/>
          <w:szCs w:val="24"/>
        </w:rPr>
      </w:pPr>
      <w:r w:rsidRPr="00AA606B">
        <w:rPr>
          <w:rFonts w:ascii="Times New Roman" w:eastAsia="Times New Roman" w:hAnsi="Times New Roman" w:cs="Times New Roman"/>
          <w:b/>
          <w:sz w:val="24"/>
          <w:szCs w:val="24"/>
        </w:rPr>
        <w:t>Objective</w:t>
      </w:r>
      <w:r w:rsidR="0049229C" w:rsidRPr="00AA606B">
        <w:rPr>
          <w:rFonts w:ascii="Times New Roman" w:eastAsia="Times New Roman" w:hAnsi="Times New Roman" w:cs="Times New Roman"/>
          <w:b/>
          <w:sz w:val="24"/>
          <w:szCs w:val="24"/>
        </w:rPr>
        <w:t xml:space="preserve"> 1</w:t>
      </w:r>
      <w:r w:rsidRPr="00AA606B">
        <w:rPr>
          <w:rFonts w:ascii="Times New Roman" w:eastAsia="Times New Roman" w:hAnsi="Times New Roman" w:cs="Times New Roman"/>
          <w:b/>
          <w:sz w:val="24"/>
          <w:szCs w:val="24"/>
        </w:rPr>
        <w:t>:</w:t>
      </w:r>
      <w:r w:rsidR="0049229C" w:rsidRPr="00AA606B">
        <w:rPr>
          <w:rFonts w:ascii="Times New Roman" w:eastAsia="Times New Roman" w:hAnsi="Times New Roman" w:cs="Times New Roman"/>
          <w:b/>
          <w:sz w:val="24"/>
          <w:szCs w:val="24"/>
        </w:rPr>
        <w:t xml:space="preserve"> </w:t>
      </w:r>
      <w:r w:rsidRPr="00AA606B">
        <w:rPr>
          <w:rFonts w:ascii="Times New Roman" w:eastAsia="Times New Roman" w:hAnsi="Times New Roman" w:cs="Times New Roman"/>
          <w:b/>
          <w:sz w:val="24"/>
          <w:szCs w:val="24"/>
        </w:rPr>
        <w:t xml:space="preserve">To review medical records from dogs and cats entered into a veterinary trauma database, document errors in data entry, and revise such errors based on quality control </w:t>
      </w:r>
      <w:r w:rsidR="000E7F1A">
        <w:rPr>
          <w:rFonts w:ascii="Times New Roman" w:eastAsia="Times New Roman" w:hAnsi="Times New Roman" w:cs="Times New Roman"/>
          <w:b/>
          <w:sz w:val="24"/>
          <w:szCs w:val="24"/>
        </w:rPr>
        <w:t>measures</w:t>
      </w:r>
    </w:p>
    <w:p w14:paraId="23A78481" w14:textId="77777777" w:rsidR="007A087F" w:rsidRPr="007A087F" w:rsidRDefault="007A087F" w:rsidP="004635E2">
      <w:pPr>
        <w:shd w:val="clear" w:color="auto" w:fill="FFFFFF"/>
        <w:spacing w:after="0" w:line="240" w:lineRule="auto"/>
        <w:jc w:val="both"/>
        <w:rPr>
          <w:rFonts w:ascii="Times New Roman" w:eastAsia="Times New Roman" w:hAnsi="Times New Roman" w:cs="Times New Roman"/>
          <w:sz w:val="24"/>
          <w:szCs w:val="24"/>
        </w:rPr>
      </w:pPr>
    </w:p>
    <w:p w14:paraId="37E95B02" w14:textId="68920B4D" w:rsidR="000B1D26" w:rsidRDefault="00D07133" w:rsidP="00C36066">
      <w:pPr>
        <w:shd w:val="clear" w:color="auto" w:fill="FFFFFF"/>
        <w:tabs>
          <w:tab w:val="left" w:pos="135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Cases</w:t>
      </w:r>
      <w:r w:rsidR="00B44A77">
        <w:rPr>
          <w:rFonts w:ascii="Times New Roman" w:eastAsia="Times New Roman" w:hAnsi="Times New Roman" w:cs="Times New Roman"/>
          <w:sz w:val="24"/>
          <w:szCs w:val="24"/>
        </w:rPr>
        <w:t xml:space="preserve"> </w:t>
      </w:r>
      <w:r w:rsidR="000B1D26">
        <w:rPr>
          <w:rFonts w:ascii="Times New Roman" w:eastAsia="Times New Roman" w:hAnsi="Times New Roman" w:cs="Times New Roman"/>
          <w:sz w:val="24"/>
          <w:szCs w:val="24"/>
        </w:rPr>
        <w:t xml:space="preserve">from the </w:t>
      </w:r>
      <w:proofErr w:type="spellStart"/>
      <w:r w:rsidR="000B1D26">
        <w:rPr>
          <w:rFonts w:ascii="Times New Roman" w:eastAsia="Times New Roman" w:hAnsi="Times New Roman" w:cs="Times New Roman"/>
          <w:sz w:val="24"/>
          <w:szCs w:val="24"/>
        </w:rPr>
        <w:t>VetCOT</w:t>
      </w:r>
      <w:proofErr w:type="spellEnd"/>
      <w:r w:rsidR="000B1D26">
        <w:rPr>
          <w:rFonts w:ascii="Times New Roman" w:eastAsia="Times New Roman" w:hAnsi="Times New Roman" w:cs="Times New Roman"/>
          <w:sz w:val="24"/>
          <w:szCs w:val="24"/>
        </w:rPr>
        <w:t xml:space="preserve"> trauma registry will be extracted</w:t>
      </w:r>
      <w:r w:rsidR="00B44A77">
        <w:rPr>
          <w:rFonts w:ascii="Times New Roman" w:eastAsia="Times New Roman" w:hAnsi="Times New Roman" w:cs="Times New Roman"/>
          <w:sz w:val="24"/>
          <w:szCs w:val="24"/>
        </w:rPr>
        <w:t xml:space="preserve"> </w:t>
      </w:r>
      <w:r w:rsidR="003C62B4">
        <w:rPr>
          <w:rFonts w:ascii="Times New Roman" w:eastAsia="Times New Roman" w:hAnsi="Times New Roman" w:cs="Times New Roman"/>
          <w:sz w:val="24"/>
          <w:szCs w:val="24"/>
        </w:rPr>
        <w:t>f</w:t>
      </w:r>
      <w:r w:rsidR="000B1D26">
        <w:rPr>
          <w:rFonts w:ascii="Times New Roman" w:eastAsia="Times New Roman" w:hAnsi="Times New Roman" w:cs="Times New Roman"/>
          <w:sz w:val="24"/>
          <w:szCs w:val="24"/>
        </w:rPr>
        <w:t>r</w:t>
      </w:r>
      <w:r w:rsidR="004E3A7A">
        <w:rPr>
          <w:rFonts w:ascii="Times New Roman" w:eastAsia="Times New Roman" w:hAnsi="Times New Roman" w:cs="Times New Roman"/>
          <w:sz w:val="24"/>
          <w:szCs w:val="24"/>
        </w:rPr>
        <w:t>om</w:t>
      </w:r>
      <w:r w:rsidR="000B1D26">
        <w:rPr>
          <w:rFonts w:ascii="Times New Roman" w:eastAsia="Times New Roman" w:hAnsi="Times New Roman" w:cs="Times New Roman"/>
          <w:sz w:val="24"/>
          <w:szCs w:val="24"/>
        </w:rPr>
        <w:t xml:space="preserve"> the</w:t>
      </w:r>
      <w:r w:rsidR="003C62B4">
        <w:rPr>
          <w:rFonts w:ascii="Times New Roman" w:eastAsia="Times New Roman" w:hAnsi="Times New Roman" w:cs="Times New Roman"/>
          <w:sz w:val="24"/>
          <w:szCs w:val="24"/>
        </w:rPr>
        <w:t xml:space="preserve"> six participating veterinary trauma centers</w:t>
      </w:r>
      <w:r w:rsidR="00B44A77">
        <w:rPr>
          <w:rFonts w:ascii="Times New Roman" w:eastAsia="Times New Roman" w:hAnsi="Times New Roman" w:cs="Times New Roman"/>
          <w:sz w:val="24"/>
          <w:szCs w:val="24"/>
        </w:rPr>
        <w:t xml:space="preserve"> </w:t>
      </w:r>
      <w:r w:rsidR="00396ECF">
        <w:rPr>
          <w:rFonts w:ascii="Times New Roman" w:eastAsia="Times New Roman" w:hAnsi="Times New Roman" w:cs="Times New Roman"/>
          <w:sz w:val="24"/>
          <w:szCs w:val="24"/>
        </w:rPr>
        <w:t xml:space="preserve">(CSU, UMN, </w:t>
      </w:r>
      <w:proofErr w:type="spellStart"/>
      <w:r w:rsidR="00396ECF">
        <w:rPr>
          <w:rFonts w:ascii="Times New Roman" w:eastAsia="Times New Roman" w:hAnsi="Times New Roman" w:cs="Times New Roman"/>
          <w:sz w:val="24"/>
          <w:szCs w:val="24"/>
        </w:rPr>
        <w:t>UPenn</w:t>
      </w:r>
      <w:proofErr w:type="spellEnd"/>
      <w:r w:rsidR="00396ECF">
        <w:rPr>
          <w:rFonts w:ascii="Times New Roman" w:eastAsia="Times New Roman" w:hAnsi="Times New Roman" w:cs="Times New Roman"/>
          <w:sz w:val="24"/>
          <w:szCs w:val="24"/>
        </w:rPr>
        <w:t xml:space="preserve">, OSU, Chicago </w:t>
      </w:r>
      <w:proofErr w:type="spellStart"/>
      <w:r w:rsidR="00396ECF">
        <w:rPr>
          <w:rFonts w:ascii="Times New Roman" w:eastAsia="Times New Roman" w:hAnsi="Times New Roman" w:cs="Times New Roman"/>
          <w:sz w:val="24"/>
          <w:szCs w:val="24"/>
        </w:rPr>
        <w:t>MedVet</w:t>
      </w:r>
      <w:proofErr w:type="spellEnd"/>
      <w:r w:rsidR="00396ECF">
        <w:rPr>
          <w:rFonts w:ascii="Times New Roman" w:eastAsia="Times New Roman" w:hAnsi="Times New Roman" w:cs="Times New Roman"/>
          <w:sz w:val="24"/>
          <w:szCs w:val="24"/>
        </w:rPr>
        <w:t>, and Auburn)</w:t>
      </w:r>
      <w:r w:rsidR="00CE388B">
        <w:rPr>
          <w:rFonts w:ascii="Times New Roman" w:eastAsia="Times New Roman" w:hAnsi="Times New Roman" w:cs="Times New Roman"/>
          <w:sz w:val="24"/>
          <w:szCs w:val="24"/>
        </w:rPr>
        <w:t xml:space="preserve">. </w:t>
      </w:r>
      <w:r w:rsidR="00D542CA">
        <w:rPr>
          <w:rFonts w:ascii="Times New Roman" w:eastAsia="Times New Roman" w:hAnsi="Times New Roman" w:cs="Times New Roman"/>
          <w:sz w:val="24"/>
          <w:szCs w:val="24"/>
        </w:rPr>
        <w:t xml:space="preserve">Algorithms will be used to generate a sample size following </w:t>
      </w:r>
      <w:r w:rsidR="00365007">
        <w:rPr>
          <w:rFonts w:ascii="Times New Roman" w:eastAsia="Times New Roman" w:hAnsi="Times New Roman" w:cs="Times New Roman"/>
          <w:sz w:val="24"/>
          <w:szCs w:val="24"/>
        </w:rPr>
        <w:t xml:space="preserve">calculation of </w:t>
      </w:r>
      <w:r w:rsidR="00D542CA">
        <w:rPr>
          <w:rFonts w:ascii="Times New Roman" w:eastAsia="Times New Roman" w:hAnsi="Times New Roman" w:cs="Times New Roman"/>
          <w:sz w:val="24"/>
          <w:szCs w:val="24"/>
        </w:rPr>
        <w:t>a 95% CI and 5% MOE for a proportion. These randomly selected cases will receive manual</w:t>
      </w:r>
      <w:r w:rsidR="00F012E2">
        <w:rPr>
          <w:rFonts w:ascii="Times New Roman" w:eastAsia="Times New Roman" w:hAnsi="Times New Roman" w:cs="Times New Roman"/>
          <w:sz w:val="24"/>
          <w:szCs w:val="24"/>
        </w:rPr>
        <w:t xml:space="preserve"> review of their medical</w:t>
      </w:r>
      <w:r w:rsidR="00D542CA">
        <w:rPr>
          <w:rFonts w:ascii="Times New Roman" w:eastAsia="Times New Roman" w:hAnsi="Times New Roman" w:cs="Times New Roman"/>
          <w:sz w:val="24"/>
          <w:szCs w:val="24"/>
        </w:rPr>
        <w:t xml:space="preserve"> record. </w:t>
      </w:r>
      <w:r w:rsidR="000B1D26">
        <w:rPr>
          <w:rFonts w:ascii="Times New Roman" w:eastAsia="Times New Roman" w:hAnsi="Times New Roman" w:cs="Times New Roman"/>
          <w:sz w:val="24"/>
          <w:szCs w:val="24"/>
        </w:rPr>
        <w:t>Pertinent</w:t>
      </w:r>
      <w:r w:rsidR="00F439DF">
        <w:rPr>
          <w:rFonts w:ascii="Times New Roman" w:eastAsia="Times New Roman" w:hAnsi="Times New Roman" w:cs="Times New Roman"/>
          <w:sz w:val="24"/>
          <w:szCs w:val="24"/>
        </w:rPr>
        <w:t xml:space="preserve"> data</w:t>
      </w:r>
      <w:r w:rsidR="00F012E2">
        <w:rPr>
          <w:rFonts w:ascii="Times New Roman" w:eastAsia="Times New Roman" w:hAnsi="Times New Roman" w:cs="Times New Roman"/>
          <w:sz w:val="24"/>
          <w:szCs w:val="24"/>
        </w:rPr>
        <w:t xml:space="preserve"> to be reviewed </w:t>
      </w:r>
      <w:r w:rsidR="000B1D26">
        <w:rPr>
          <w:rFonts w:ascii="Times New Roman" w:eastAsia="Times New Roman" w:hAnsi="Times New Roman" w:cs="Times New Roman"/>
          <w:sz w:val="24"/>
          <w:szCs w:val="24"/>
        </w:rPr>
        <w:t>include</w:t>
      </w:r>
      <w:r w:rsidR="00F012E2">
        <w:rPr>
          <w:rFonts w:ascii="Times New Roman" w:eastAsia="Times New Roman" w:hAnsi="Times New Roman" w:cs="Times New Roman"/>
          <w:sz w:val="24"/>
          <w:szCs w:val="24"/>
        </w:rPr>
        <w:t>s</w:t>
      </w:r>
      <w:r w:rsidR="000B1D26">
        <w:rPr>
          <w:rFonts w:ascii="Times New Roman" w:eastAsia="Times New Roman" w:hAnsi="Times New Roman" w:cs="Times New Roman"/>
          <w:sz w:val="24"/>
          <w:szCs w:val="24"/>
        </w:rPr>
        <w:t xml:space="preserve"> all variables </w:t>
      </w:r>
      <w:r>
        <w:rPr>
          <w:rFonts w:ascii="Times New Roman" w:eastAsia="Times New Roman" w:hAnsi="Times New Roman" w:cs="Times New Roman"/>
          <w:sz w:val="24"/>
          <w:szCs w:val="24"/>
        </w:rPr>
        <w:t xml:space="preserve">previously defined </w:t>
      </w:r>
      <w:r w:rsidR="00F439DF">
        <w:rPr>
          <w:rFonts w:ascii="Times New Roman" w:eastAsia="Times New Roman" w:hAnsi="Times New Roman" w:cs="Times New Roman"/>
          <w:sz w:val="24"/>
          <w:szCs w:val="24"/>
        </w:rPr>
        <w:t>as part of a “complete record</w:t>
      </w:r>
      <w:r w:rsidR="000B1D26">
        <w:rPr>
          <w:rFonts w:ascii="Times New Roman" w:eastAsia="Times New Roman" w:hAnsi="Times New Roman" w:cs="Times New Roman"/>
          <w:sz w:val="24"/>
          <w:szCs w:val="24"/>
        </w:rPr>
        <w:t>,</w:t>
      </w:r>
      <w:r w:rsidR="00F439DF">
        <w:rPr>
          <w:rFonts w:ascii="Times New Roman" w:eastAsia="Times New Roman" w:hAnsi="Times New Roman" w:cs="Times New Roman"/>
          <w:sz w:val="24"/>
          <w:szCs w:val="24"/>
        </w:rPr>
        <w:t>” a</w:t>
      </w:r>
      <w:r w:rsidR="000B1D26">
        <w:rPr>
          <w:rFonts w:ascii="Times New Roman" w:eastAsia="Times New Roman" w:hAnsi="Times New Roman" w:cs="Times New Roman"/>
          <w:sz w:val="24"/>
          <w:szCs w:val="24"/>
        </w:rPr>
        <w:t>s well as</w:t>
      </w:r>
      <w:r w:rsidR="00F439DF">
        <w:rPr>
          <w:rFonts w:ascii="Times New Roman" w:eastAsia="Times New Roman" w:hAnsi="Times New Roman" w:cs="Times New Roman"/>
          <w:sz w:val="24"/>
          <w:szCs w:val="24"/>
        </w:rPr>
        <w:t xml:space="preserve"> optional variables collected by the </w:t>
      </w:r>
      <w:proofErr w:type="spellStart"/>
      <w:r w:rsidR="00F439DF">
        <w:rPr>
          <w:rFonts w:ascii="Times New Roman" w:eastAsia="Times New Roman" w:hAnsi="Times New Roman" w:cs="Times New Roman"/>
          <w:sz w:val="24"/>
          <w:szCs w:val="24"/>
        </w:rPr>
        <w:t>VetCOT</w:t>
      </w:r>
      <w:proofErr w:type="spellEnd"/>
      <w:r w:rsidR="00F439DF">
        <w:rPr>
          <w:rFonts w:ascii="Times New Roman" w:eastAsia="Times New Roman" w:hAnsi="Times New Roman" w:cs="Times New Roman"/>
          <w:sz w:val="24"/>
          <w:szCs w:val="24"/>
        </w:rPr>
        <w:t xml:space="preserve"> registry </w:t>
      </w:r>
      <w:r w:rsidR="00570F26">
        <w:rPr>
          <w:rFonts w:ascii="Times New Roman" w:eastAsia="Times New Roman" w:hAnsi="Times New Roman" w:cs="Times New Roman"/>
          <w:sz w:val="24"/>
          <w:szCs w:val="24"/>
        </w:rPr>
        <w:sym w:font="Symbol" w:char="F05B"/>
      </w:r>
      <w:r>
        <w:rPr>
          <w:rFonts w:ascii="Times New Roman" w:eastAsia="Times New Roman" w:hAnsi="Times New Roman" w:cs="Times New Roman"/>
          <w:sz w:val="24"/>
          <w:szCs w:val="24"/>
        </w:rPr>
        <w:t xml:space="preserve">e.g., </w:t>
      </w:r>
      <w:r w:rsidR="006200B5">
        <w:rPr>
          <w:rFonts w:ascii="Times New Roman" w:eastAsia="Times New Roman" w:hAnsi="Times New Roman" w:cs="Times New Roman"/>
          <w:sz w:val="24"/>
          <w:szCs w:val="24"/>
        </w:rPr>
        <w:t>if p</w:t>
      </w:r>
      <w:r w:rsidR="00FE33F8">
        <w:rPr>
          <w:rFonts w:ascii="Times New Roman" w:eastAsia="Times New Roman" w:hAnsi="Times New Roman" w:cs="Times New Roman"/>
          <w:sz w:val="24"/>
          <w:szCs w:val="24"/>
        </w:rPr>
        <w:t xml:space="preserve">rior care by </w:t>
      </w:r>
      <w:r w:rsidR="00570F26">
        <w:rPr>
          <w:rFonts w:ascii="Times New Roman" w:eastAsia="Times New Roman" w:hAnsi="Times New Roman" w:cs="Times New Roman"/>
          <w:sz w:val="24"/>
          <w:szCs w:val="24"/>
        </w:rPr>
        <w:t xml:space="preserve">a non-DVM (e.g., </w:t>
      </w:r>
      <w:r w:rsidR="00FE33F8">
        <w:rPr>
          <w:rFonts w:ascii="Times New Roman" w:eastAsia="Times New Roman" w:hAnsi="Times New Roman" w:cs="Times New Roman"/>
          <w:sz w:val="24"/>
          <w:szCs w:val="24"/>
        </w:rPr>
        <w:t>o</w:t>
      </w:r>
      <w:r w:rsidR="006200B5">
        <w:rPr>
          <w:rFonts w:ascii="Times New Roman" w:eastAsia="Times New Roman" w:hAnsi="Times New Roman" w:cs="Times New Roman"/>
          <w:sz w:val="24"/>
          <w:szCs w:val="24"/>
        </w:rPr>
        <w:t xml:space="preserve">wner, </w:t>
      </w:r>
      <w:r w:rsidR="00FE33F8" w:rsidRPr="00FE33F8">
        <w:rPr>
          <w:rFonts w:ascii="Times New Roman" w:eastAsia="Times New Roman" w:hAnsi="Times New Roman" w:cs="Times New Roman"/>
          <w:sz w:val="24"/>
          <w:szCs w:val="24"/>
        </w:rPr>
        <w:t>EMT</w:t>
      </w:r>
      <w:r w:rsidR="006200B5">
        <w:rPr>
          <w:rFonts w:ascii="Times New Roman" w:eastAsia="Times New Roman" w:hAnsi="Times New Roman" w:cs="Times New Roman"/>
          <w:sz w:val="24"/>
          <w:szCs w:val="24"/>
        </w:rPr>
        <w:t xml:space="preserve">, </w:t>
      </w:r>
      <w:r w:rsidR="00FE33F8" w:rsidRPr="00FE33F8">
        <w:rPr>
          <w:rFonts w:ascii="Times New Roman" w:eastAsia="Times New Roman" w:hAnsi="Times New Roman" w:cs="Times New Roman"/>
          <w:sz w:val="24"/>
          <w:szCs w:val="24"/>
        </w:rPr>
        <w:t>MD</w:t>
      </w:r>
      <w:r w:rsidR="006200B5">
        <w:rPr>
          <w:rFonts w:ascii="Times New Roman" w:eastAsia="Times New Roman" w:hAnsi="Times New Roman" w:cs="Times New Roman"/>
          <w:sz w:val="24"/>
          <w:szCs w:val="24"/>
        </w:rPr>
        <w:t xml:space="preserve">, </w:t>
      </w:r>
      <w:r w:rsidR="00FE33F8">
        <w:rPr>
          <w:rFonts w:ascii="Times New Roman" w:eastAsia="Times New Roman" w:hAnsi="Times New Roman" w:cs="Times New Roman"/>
          <w:sz w:val="24"/>
          <w:szCs w:val="24"/>
        </w:rPr>
        <w:t>p</w:t>
      </w:r>
      <w:r w:rsidR="00FE33F8" w:rsidRPr="00FE33F8">
        <w:rPr>
          <w:rFonts w:ascii="Times New Roman" w:eastAsia="Times New Roman" w:hAnsi="Times New Roman" w:cs="Times New Roman"/>
          <w:sz w:val="24"/>
          <w:szCs w:val="24"/>
        </w:rPr>
        <w:t>olice</w:t>
      </w:r>
      <w:r w:rsidR="006200B5">
        <w:rPr>
          <w:rFonts w:ascii="Times New Roman" w:eastAsia="Times New Roman" w:hAnsi="Times New Roman" w:cs="Times New Roman"/>
          <w:sz w:val="24"/>
          <w:szCs w:val="24"/>
        </w:rPr>
        <w:t xml:space="preserve">, </w:t>
      </w:r>
      <w:r w:rsidR="00FE33F8">
        <w:rPr>
          <w:rFonts w:ascii="Times New Roman" w:eastAsia="Times New Roman" w:hAnsi="Times New Roman" w:cs="Times New Roman"/>
          <w:sz w:val="24"/>
          <w:szCs w:val="24"/>
        </w:rPr>
        <w:t>f</w:t>
      </w:r>
      <w:r w:rsidR="00FE33F8" w:rsidRPr="00FE33F8">
        <w:rPr>
          <w:rFonts w:ascii="Times New Roman" w:eastAsia="Times New Roman" w:hAnsi="Times New Roman" w:cs="Times New Roman"/>
          <w:sz w:val="24"/>
          <w:szCs w:val="24"/>
        </w:rPr>
        <w:t>irefighter</w:t>
      </w:r>
      <w:r w:rsidR="006200B5">
        <w:rPr>
          <w:rFonts w:ascii="Times New Roman" w:eastAsia="Times New Roman" w:hAnsi="Times New Roman" w:cs="Times New Roman"/>
          <w:sz w:val="24"/>
          <w:szCs w:val="24"/>
        </w:rPr>
        <w:t>, m</w:t>
      </w:r>
      <w:r w:rsidR="00FE33F8" w:rsidRPr="00FE33F8">
        <w:rPr>
          <w:rFonts w:ascii="Times New Roman" w:eastAsia="Times New Roman" w:hAnsi="Times New Roman" w:cs="Times New Roman"/>
          <w:sz w:val="24"/>
          <w:szCs w:val="24"/>
        </w:rPr>
        <w:t>ilitary</w:t>
      </w:r>
      <w:r w:rsidR="006200B5">
        <w:rPr>
          <w:rFonts w:ascii="Times New Roman" w:eastAsia="Times New Roman" w:hAnsi="Times New Roman" w:cs="Times New Roman"/>
          <w:sz w:val="24"/>
          <w:szCs w:val="24"/>
        </w:rPr>
        <w:t>, or other personnel occurred</w:t>
      </w:r>
      <w:r w:rsidR="00570F26">
        <w:rPr>
          <w:rFonts w:ascii="Times New Roman" w:eastAsia="Times New Roman" w:hAnsi="Times New Roman" w:cs="Times New Roman"/>
          <w:sz w:val="24"/>
          <w:szCs w:val="24"/>
        </w:rPr>
        <w:t>)</w:t>
      </w:r>
      <w:r w:rsidR="006200B5">
        <w:rPr>
          <w:rFonts w:ascii="Times New Roman" w:eastAsia="Times New Roman" w:hAnsi="Times New Roman" w:cs="Times New Roman"/>
          <w:sz w:val="24"/>
          <w:szCs w:val="24"/>
        </w:rPr>
        <w:t xml:space="preserve">, </w:t>
      </w:r>
      <w:r w:rsidR="007B01F3">
        <w:rPr>
          <w:rFonts w:ascii="Times New Roman" w:eastAsia="Times New Roman" w:hAnsi="Times New Roman" w:cs="Times New Roman"/>
          <w:sz w:val="24"/>
          <w:szCs w:val="24"/>
        </w:rPr>
        <w:t xml:space="preserve">what non-DVM </w:t>
      </w:r>
      <w:r w:rsidR="006200B5">
        <w:rPr>
          <w:rFonts w:ascii="Times New Roman" w:eastAsia="Times New Roman" w:hAnsi="Times New Roman" w:cs="Times New Roman"/>
          <w:sz w:val="24"/>
          <w:szCs w:val="24"/>
        </w:rPr>
        <w:t xml:space="preserve">treatments were </w:t>
      </w:r>
      <w:r w:rsidR="00F036DE">
        <w:rPr>
          <w:rFonts w:ascii="Times New Roman" w:eastAsia="Times New Roman" w:hAnsi="Times New Roman" w:cs="Times New Roman"/>
          <w:sz w:val="24"/>
          <w:szCs w:val="24"/>
        </w:rPr>
        <w:t>provided</w:t>
      </w:r>
      <w:r w:rsidR="006200B5">
        <w:rPr>
          <w:rFonts w:ascii="Times New Roman" w:eastAsia="Times New Roman" w:hAnsi="Times New Roman" w:cs="Times New Roman"/>
          <w:sz w:val="24"/>
          <w:szCs w:val="24"/>
        </w:rPr>
        <w:t xml:space="preserve"> </w:t>
      </w:r>
      <w:r w:rsidR="00570F26">
        <w:rPr>
          <w:rFonts w:ascii="Times New Roman" w:eastAsia="Times New Roman" w:hAnsi="Times New Roman" w:cs="Times New Roman"/>
          <w:sz w:val="24"/>
          <w:szCs w:val="24"/>
        </w:rPr>
        <w:t>(e.g.,</w:t>
      </w:r>
      <w:r w:rsidR="006200B5">
        <w:rPr>
          <w:rFonts w:ascii="Times New Roman" w:eastAsia="Times New Roman" w:hAnsi="Times New Roman" w:cs="Times New Roman"/>
          <w:sz w:val="24"/>
          <w:szCs w:val="24"/>
        </w:rPr>
        <w:t xml:space="preserve"> b</w:t>
      </w:r>
      <w:r w:rsidR="00FE33F8" w:rsidRPr="00FE33F8">
        <w:rPr>
          <w:rFonts w:ascii="Times New Roman" w:eastAsia="Times New Roman" w:hAnsi="Times New Roman" w:cs="Times New Roman"/>
          <w:sz w:val="24"/>
          <w:szCs w:val="24"/>
        </w:rPr>
        <w:t>andage</w:t>
      </w:r>
      <w:r w:rsidR="006200B5">
        <w:rPr>
          <w:rFonts w:ascii="Times New Roman" w:eastAsia="Times New Roman" w:hAnsi="Times New Roman" w:cs="Times New Roman"/>
          <w:sz w:val="24"/>
          <w:szCs w:val="24"/>
        </w:rPr>
        <w:t>/flush/compressions/oxygen</w:t>
      </w:r>
      <w:r w:rsidR="006C347E">
        <w:rPr>
          <w:rFonts w:ascii="Times New Roman" w:eastAsia="Times New Roman" w:hAnsi="Times New Roman" w:cs="Times New Roman"/>
          <w:sz w:val="24"/>
          <w:szCs w:val="24"/>
        </w:rPr>
        <w:t xml:space="preserve"> </w:t>
      </w:r>
      <w:r w:rsidR="009E3CA7">
        <w:rPr>
          <w:rFonts w:ascii="Times New Roman" w:eastAsia="Times New Roman" w:hAnsi="Times New Roman" w:cs="Times New Roman"/>
          <w:sz w:val="24"/>
          <w:szCs w:val="24"/>
        </w:rPr>
        <w:t xml:space="preserve">or </w:t>
      </w:r>
      <w:r w:rsidR="006200B5">
        <w:rPr>
          <w:rFonts w:ascii="Times New Roman" w:eastAsia="Times New Roman" w:hAnsi="Times New Roman" w:cs="Times New Roman"/>
          <w:sz w:val="24"/>
          <w:szCs w:val="24"/>
        </w:rPr>
        <w:t>other</w:t>
      </w:r>
      <w:r w:rsidR="00570F26">
        <w:rPr>
          <w:rFonts w:ascii="Times New Roman" w:eastAsia="Times New Roman" w:hAnsi="Times New Roman" w:cs="Times New Roman"/>
          <w:sz w:val="24"/>
          <w:szCs w:val="24"/>
        </w:rPr>
        <w:t>)</w:t>
      </w:r>
      <w:r w:rsidR="006200B5">
        <w:rPr>
          <w:rFonts w:ascii="Times New Roman" w:eastAsia="Times New Roman" w:hAnsi="Times New Roman" w:cs="Times New Roman"/>
          <w:sz w:val="24"/>
          <w:szCs w:val="24"/>
        </w:rPr>
        <w:t xml:space="preserve">, </w:t>
      </w:r>
      <w:r w:rsidR="00CE388B">
        <w:rPr>
          <w:rFonts w:ascii="Times New Roman" w:eastAsia="Times New Roman" w:hAnsi="Times New Roman" w:cs="Times New Roman"/>
          <w:sz w:val="24"/>
          <w:szCs w:val="24"/>
        </w:rPr>
        <w:t xml:space="preserve">use of </w:t>
      </w:r>
      <w:r w:rsidR="006200B5">
        <w:rPr>
          <w:rFonts w:ascii="Times New Roman" w:eastAsia="Times New Roman" w:hAnsi="Times New Roman" w:cs="Times New Roman"/>
          <w:sz w:val="24"/>
          <w:szCs w:val="24"/>
        </w:rPr>
        <w:t>AFAST</w:t>
      </w:r>
      <w:r w:rsidR="00570F26">
        <w:rPr>
          <w:rFonts w:ascii="Times New Roman" w:eastAsia="Times New Roman" w:hAnsi="Times New Roman" w:cs="Times New Roman"/>
          <w:sz w:val="24"/>
          <w:szCs w:val="24"/>
        </w:rPr>
        <w:t xml:space="preserve"> and </w:t>
      </w:r>
      <w:r w:rsidR="006200B5">
        <w:rPr>
          <w:rFonts w:ascii="Times New Roman" w:eastAsia="Times New Roman" w:hAnsi="Times New Roman" w:cs="Times New Roman"/>
          <w:sz w:val="24"/>
          <w:szCs w:val="24"/>
        </w:rPr>
        <w:t xml:space="preserve">AFAST fluid score, </w:t>
      </w:r>
      <w:r w:rsidR="00CE388B">
        <w:rPr>
          <w:rFonts w:ascii="Times New Roman" w:eastAsia="Times New Roman" w:hAnsi="Times New Roman" w:cs="Times New Roman"/>
          <w:sz w:val="24"/>
          <w:szCs w:val="24"/>
        </w:rPr>
        <w:t xml:space="preserve">use of </w:t>
      </w:r>
      <w:r w:rsidR="006200B5">
        <w:rPr>
          <w:rFonts w:ascii="Times New Roman" w:eastAsia="Times New Roman" w:hAnsi="Times New Roman" w:cs="Times New Roman"/>
          <w:sz w:val="24"/>
          <w:szCs w:val="24"/>
        </w:rPr>
        <w:t>TFAST</w:t>
      </w:r>
      <w:r w:rsidR="00570F26">
        <w:rPr>
          <w:rFonts w:ascii="Times New Roman" w:eastAsia="Times New Roman" w:hAnsi="Times New Roman" w:cs="Times New Roman"/>
          <w:sz w:val="24"/>
          <w:szCs w:val="24"/>
        </w:rPr>
        <w:t xml:space="preserve"> and presence of</w:t>
      </w:r>
      <w:r w:rsidR="006200B5">
        <w:rPr>
          <w:rFonts w:ascii="Times New Roman" w:eastAsia="Times New Roman" w:hAnsi="Times New Roman" w:cs="Times New Roman"/>
          <w:sz w:val="24"/>
          <w:szCs w:val="24"/>
        </w:rPr>
        <w:t xml:space="preserve"> pleural fluid or loss of glide sign, where surgery was performed (</w:t>
      </w:r>
      <w:r w:rsidR="00570F26">
        <w:rPr>
          <w:rFonts w:ascii="Times New Roman" w:eastAsia="Times New Roman" w:hAnsi="Times New Roman" w:cs="Times New Roman"/>
          <w:sz w:val="24"/>
          <w:szCs w:val="24"/>
        </w:rPr>
        <w:t xml:space="preserve">e.g., </w:t>
      </w:r>
      <w:r w:rsidR="006200B5">
        <w:rPr>
          <w:rFonts w:ascii="Times New Roman" w:eastAsia="Times New Roman" w:hAnsi="Times New Roman" w:cs="Times New Roman"/>
          <w:sz w:val="24"/>
          <w:szCs w:val="24"/>
        </w:rPr>
        <w:t>ER, OR, or other), and type of blood product used (</w:t>
      </w:r>
      <w:proofErr w:type="spellStart"/>
      <w:r w:rsidR="00570F26">
        <w:rPr>
          <w:rFonts w:ascii="Times New Roman" w:eastAsia="Times New Roman" w:hAnsi="Times New Roman" w:cs="Times New Roman"/>
          <w:sz w:val="24"/>
          <w:szCs w:val="24"/>
        </w:rPr>
        <w:t>e.g</w:t>
      </w:r>
      <w:proofErr w:type="spellEnd"/>
      <w:r w:rsidR="00570F26">
        <w:rPr>
          <w:rFonts w:ascii="Times New Roman" w:eastAsia="Times New Roman" w:hAnsi="Times New Roman" w:cs="Times New Roman"/>
          <w:sz w:val="24"/>
          <w:szCs w:val="24"/>
        </w:rPr>
        <w:t xml:space="preserve">, </w:t>
      </w:r>
      <w:r w:rsidR="006200B5">
        <w:rPr>
          <w:rFonts w:ascii="Times New Roman" w:eastAsia="Times New Roman" w:hAnsi="Times New Roman" w:cs="Times New Roman"/>
          <w:sz w:val="24"/>
          <w:szCs w:val="24"/>
        </w:rPr>
        <w:t xml:space="preserve">plasma, whole blood, platelets, </w:t>
      </w:r>
      <w:proofErr w:type="spellStart"/>
      <w:r w:rsidR="00F036DE">
        <w:rPr>
          <w:rFonts w:ascii="Times New Roman" w:eastAsia="Times New Roman" w:hAnsi="Times New Roman" w:cs="Times New Roman"/>
          <w:sz w:val="24"/>
          <w:szCs w:val="24"/>
        </w:rPr>
        <w:t>p</w:t>
      </w:r>
      <w:r w:rsidR="006200B5">
        <w:rPr>
          <w:rFonts w:ascii="Times New Roman" w:eastAsia="Times New Roman" w:hAnsi="Times New Roman" w:cs="Times New Roman"/>
          <w:sz w:val="24"/>
          <w:szCs w:val="24"/>
        </w:rPr>
        <w:t>RBCs</w:t>
      </w:r>
      <w:proofErr w:type="spellEnd"/>
      <w:r w:rsidR="006200B5">
        <w:rPr>
          <w:rFonts w:ascii="Times New Roman" w:eastAsia="Times New Roman" w:hAnsi="Times New Roman" w:cs="Times New Roman"/>
          <w:sz w:val="24"/>
          <w:szCs w:val="24"/>
        </w:rPr>
        <w:t>, albumin, or other)</w:t>
      </w:r>
      <w:r w:rsidR="004A2FBB">
        <w:rPr>
          <w:rFonts w:ascii="Times New Roman" w:eastAsia="Times New Roman" w:hAnsi="Times New Roman" w:cs="Times New Roman"/>
          <w:sz w:val="24"/>
          <w:szCs w:val="24"/>
        </w:rPr>
        <w:sym w:font="Symbol" w:char="F05D"/>
      </w:r>
      <w:r w:rsidR="006200B5">
        <w:rPr>
          <w:rFonts w:ascii="Times New Roman" w:eastAsia="Times New Roman" w:hAnsi="Times New Roman" w:cs="Times New Roman"/>
          <w:sz w:val="24"/>
          <w:szCs w:val="24"/>
        </w:rPr>
        <w:t xml:space="preserve">. </w:t>
      </w:r>
    </w:p>
    <w:p w14:paraId="71EFBBA5" w14:textId="77777777" w:rsidR="000B1D26" w:rsidRDefault="000B1D26" w:rsidP="00FE33F8">
      <w:pPr>
        <w:shd w:val="clear" w:color="auto" w:fill="FFFFFF"/>
        <w:spacing w:after="0" w:line="240" w:lineRule="auto"/>
        <w:jc w:val="both"/>
        <w:rPr>
          <w:rFonts w:ascii="Times New Roman" w:eastAsia="Times New Roman" w:hAnsi="Times New Roman" w:cs="Times New Roman"/>
          <w:sz w:val="24"/>
          <w:szCs w:val="24"/>
        </w:rPr>
      </w:pPr>
    </w:p>
    <w:p w14:paraId="69968041" w14:textId="2782166F" w:rsidR="00C74FC2" w:rsidRDefault="00D07133" w:rsidP="00FE33F8">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r w:rsidR="000B1D26">
        <w:rPr>
          <w:rFonts w:ascii="Times New Roman" w:eastAsia="Times New Roman" w:hAnsi="Times New Roman" w:cs="Times New Roman"/>
          <w:sz w:val="24"/>
          <w:szCs w:val="24"/>
        </w:rPr>
        <w:t xml:space="preserve"> will be exported into R and Microsoft Excel. The data analyst </w:t>
      </w:r>
      <w:r w:rsidR="002915FC">
        <w:rPr>
          <w:rFonts w:ascii="Times New Roman" w:eastAsia="Times New Roman" w:hAnsi="Times New Roman" w:cs="Times New Roman"/>
          <w:sz w:val="24"/>
          <w:szCs w:val="24"/>
        </w:rPr>
        <w:t xml:space="preserve">(TC) </w:t>
      </w:r>
      <w:r w:rsidR="000B1D26">
        <w:rPr>
          <w:rFonts w:ascii="Times New Roman" w:eastAsia="Times New Roman" w:hAnsi="Times New Roman" w:cs="Times New Roman"/>
          <w:sz w:val="24"/>
          <w:szCs w:val="24"/>
        </w:rPr>
        <w:t>will use R code to review the distribution of data.</w:t>
      </w:r>
      <w:r>
        <w:rPr>
          <w:rFonts w:ascii="Times New Roman" w:eastAsia="Times New Roman" w:hAnsi="Times New Roman" w:cs="Times New Roman"/>
          <w:sz w:val="24"/>
          <w:szCs w:val="24"/>
        </w:rPr>
        <w:t xml:space="preserve"> </w:t>
      </w:r>
      <w:r w:rsidR="00F8180A">
        <w:rPr>
          <w:rFonts w:ascii="Times New Roman" w:eastAsia="Times New Roman" w:hAnsi="Times New Roman" w:cs="Times New Roman"/>
          <w:sz w:val="24"/>
          <w:szCs w:val="24"/>
        </w:rPr>
        <w:t xml:space="preserve">Queries will be used to allocate specific electronic health record information corresponding to data within the trauma registry. </w:t>
      </w:r>
      <w:bookmarkStart w:id="17" w:name="_Hlk529975693"/>
      <w:r w:rsidR="006200B5">
        <w:rPr>
          <w:rFonts w:ascii="Times New Roman" w:eastAsia="Times New Roman" w:hAnsi="Times New Roman" w:cs="Times New Roman"/>
          <w:sz w:val="24"/>
          <w:szCs w:val="24"/>
        </w:rPr>
        <w:t xml:space="preserve">Quality </w:t>
      </w:r>
      <w:r w:rsidR="00C74FC2">
        <w:rPr>
          <w:rFonts w:ascii="Times New Roman" w:eastAsia="Times New Roman" w:hAnsi="Times New Roman" w:cs="Times New Roman"/>
          <w:sz w:val="24"/>
          <w:szCs w:val="24"/>
        </w:rPr>
        <w:t>of data will</w:t>
      </w:r>
      <w:r w:rsidR="00224C9B">
        <w:rPr>
          <w:rFonts w:ascii="Times New Roman" w:eastAsia="Times New Roman" w:hAnsi="Times New Roman" w:cs="Times New Roman"/>
          <w:sz w:val="24"/>
          <w:szCs w:val="24"/>
        </w:rPr>
        <w:t xml:space="preserve"> </w:t>
      </w:r>
      <w:r w:rsidR="00C74FC2">
        <w:rPr>
          <w:rFonts w:ascii="Times New Roman" w:eastAsia="Times New Roman" w:hAnsi="Times New Roman" w:cs="Times New Roman"/>
          <w:sz w:val="24"/>
          <w:szCs w:val="24"/>
        </w:rPr>
        <w:t xml:space="preserve">be determined </w:t>
      </w:r>
      <w:r w:rsidR="002132EC">
        <w:rPr>
          <w:rFonts w:ascii="Times New Roman" w:eastAsia="Times New Roman" w:hAnsi="Times New Roman" w:cs="Times New Roman"/>
          <w:sz w:val="24"/>
          <w:szCs w:val="24"/>
        </w:rPr>
        <w:t xml:space="preserve">primarily </w:t>
      </w:r>
      <w:r w:rsidR="00C74FC2">
        <w:rPr>
          <w:rFonts w:ascii="Times New Roman" w:eastAsia="Times New Roman" w:hAnsi="Times New Roman" w:cs="Times New Roman"/>
          <w:sz w:val="24"/>
          <w:szCs w:val="24"/>
        </w:rPr>
        <w:t xml:space="preserve">through comparison of the trauma database information with </w:t>
      </w:r>
      <w:r w:rsidR="0019339C">
        <w:rPr>
          <w:rFonts w:ascii="Times New Roman" w:eastAsia="Times New Roman" w:hAnsi="Times New Roman" w:cs="Times New Roman"/>
          <w:sz w:val="24"/>
          <w:szCs w:val="24"/>
        </w:rPr>
        <w:t xml:space="preserve">the electronic medical </w:t>
      </w:r>
      <w:r w:rsidR="00C74FC2">
        <w:rPr>
          <w:rFonts w:ascii="Times New Roman" w:eastAsia="Times New Roman" w:hAnsi="Times New Roman" w:cs="Times New Roman"/>
          <w:sz w:val="24"/>
          <w:szCs w:val="24"/>
        </w:rPr>
        <w:t>record</w:t>
      </w:r>
      <w:r>
        <w:rPr>
          <w:rFonts w:ascii="Times New Roman" w:eastAsia="Times New Roman" w:hAnsi="Times New Roman" w:cs="Times New Roman"/>
          <w:sz w:val="24"/>
          <w:szCs w:val="24"/>
        </w:rPr>
        <w:t>, using previously described measures</w:t>
      </w:r>
      <w:r w:rsidR="00C74FC2">
        <w:rPr>
          <w:rFonts w:ascii="Times New Roman" w:eastAsia="Times New Roman" w:hAnsi="Times New Roman" w:cs="Times New Roman"/>
          <w:sz w:val="24"/>
          <w:szCs w:val="24"/>
        </w:rPr>
        <w:t xml:space="preserve"> </w:t>
      </w:r>
      <w:r w:rsidR="00A06F32">
        <w:rPr>
          <w:rFonts w:ascii="Times New Roman" w:eastAsia="Times New Roman" w:hAnsi="Times New Roman" w:cs="Times New Roman"/>
          <w:sz w:val="24"/>
          <w:szCs w:val="24"/>
        </w:rPr>
        <w:t>(e.g. accuracy, consist</w:t>
      </w:r>
      <w:r>
        <w:rPr>
          <w:rFonts w:ascii="Times New Roman" w:eastAsia="Times New Roman" w:hAnsi="Times New Roman" w:cs="Times New Roman"/>
          <w:sz w:val="24"/>
          <w:szCs w:val="24"/>
        </w:rPr>
        <w:t>ency, capture and completeness)</w:t>
      </w:r>
      <w:r w:rsidR="00A06F32">
        <w:rPr>
          <w:rFonts w:ascii="Times New Roman" w:eastAsia="Times New Roman" w:hAnsi="Times New Roman" w:cs="Times New Roman"/>
          <w:sz w:val="24"/>
          <w:szCs w:val="24"/>
        </w:rPr>
        <w:t>.</w:t>
      </w:r>
      <w:r w:rsidR="00C74FC2">
        <w:rPr>
          <w:rFonts w:ascii="Times New Roman" w:eastAsia="Times New Roman" w:hAnsi="Times New Roman" w:cs="Times New Roman"/>
          <w:sz w:val="24"/>
          <w:szCs w:val="24"/>
        </w:rPr>
        <w:t xml:space="preserve"> </w:t>
      </w:r>
      <w:r w:rsidR="00A06F32">
        <w:rPr>
          <w:rFonts w:ascii="Times New Roman" w:eastAsia="Times New Roman" w:hAnsi="Times New Roman" w:cs="Times New Roman"/>
          <w:sz w:val="24"/>
          <w:szCs w:val="24"/>
        </w:rPr>
        <w:t xml:space="preserve">Further </w:t>
      </w:r>
      <w:r>
        <w:rPr>
          <w:rFonts w:ascii="Times New Roman" w:eastAsia="Times New Roman" w:hAnsi="Times New Roman" w:cs="Times New Roman"/>
          <w:sz w:val="24"/>
          <w:szCs w:val="24"/>
        </w:rPr>
        <w:t xml:space="preserve">details regarding the methods of evaluation </w:t>
      </w:r>
      <w:r w:rsidR="00A06F32">
        <w:rPr>
          <w:rFonts w:ascii="Times New Roman" w:eastAsia="Times New Roman" w:hAnsi="Times New Roman" w:cs="Times New Roman"/>
          <w:sz w:val="24"/>
          <w:szCs w:val="24"/>
        </w:rPr>
        <w:t>are as follows:</w:t>
      </w:r>
      <w:r w:rsidR="00D5428D">
        <w:rPr>
          <w:rFonts w:ascii="Times New Roman" w:eastAsia="Times New Roman" w:hAnsi="Times New Roman" w:cs="Times New Roman"/>
          <w:sz w:val="24"/>
          <w:szCs w:val="24"/>
        </w:rPr>
        <w:t xml:space="preserve"> </w:t>
      </w:r>
    </w:p>
    <w:p w14:paraId="18CD98D7" w14:textId="77777777" w:rsidR="00B60171" w:rsidRDefault="00B60171" w:rsidP="00FE33F8">
      <w:pPr>
        <w:shd w:val="clear" w:color="auto" w:fill="FFFFFF"/>
        <w:spacing w:after="0" w:line="240" w:lineRule="auto"/>
        <w:jc w:val="both"/>
        <w:rPr>
          <w:rFonts w:ascii="Times New Roman" w:eastAsia="Times New Roman" w:hAnsi="Times New Roman" w:cs="Times New Roman"/>
          <w:sz w:val="24"/>
          <w:szCs w:val="24"/>
        </w:rPr>
      </w:pPr>
    </w:p>
    <w:p w14:paraId="7F43ADC9" w14:textId="21CCF743" w:rsidR="00FC226D" w:rsidRDefault="00D5428D" w:rsidP="00C36066">
      <w:pPr>
        <w:pStyle w:val="ListParagraph"/>
        <w:numPr>
          <w:ilvl w:val="0"/>
          <w:numId w:val="11"/>
        </w:numPr>
        <w:ind w:left="720"/>
        <w:rPr>
          <w:rFonts w:ascii="Times New Roman" w:eastAsia="Times New Roman" w:hAnsi="Times New Roman" w:cs="Times New Roman"/>
          <w:sz w:val="24"/>
          <w:szCs w:val="24"/>
        </w:rPr>
      </w:pPr>
      <w:r w:rsidRPr="00C36066">
        <w:rPr>
          <w:rFonts w:ascii="Times New Roman" w:eastAsia="Times New Roman" w:hAnsi="Times New Roman" w:cs="Times New Roman"/>
          <w:b/>
          <w:sz w:val="24"/>
          <w:szCs w:val="24"/>
        </w:rPr>
        <w:t>Accuracy</w:t>
      </w:r>
      <w:r w:rsidR="00D5414D">
        <w:rPr>
          <w:rFonts w:ascii="Times New Roman" w:eastAsia="Times New Roman" w:hAnsi="Times New Roman" w:cs="Times New Roman"/>
          <w:sz w:val="24"/>
          <w:szCs w:val="24"/>
        </w:rPr>
        <w:t xml:space="preserve"> </w:t>
      </w:r>
      <w:r w:rsidR="002132EC">
        <w:rPr>
          <w:rFonts w:ascii="Times New Roman" w:eastAsia="Times New Roman" w:hAnsi="Times New Roman" w:cs="Times New Roman"/>
          <w:sz w:val="24"/>
          <w:szCs w:val="24"/>
        </w:rPr>
        <w:t>(defined as</w:t>
      </w:r>
      <w:r w:rsidR="00D5414D">
        <w:rPr>
          <w:rFonts w:ascii="Times New Roman" w:eastAsia="Times New Roman" w:hAnsi="Times New Roman" w:cs="Times New Roman"/>
          <w:sz w:val="24"/>
          <w:szCs w:val="24"/>
        </w:rPr>
        <w:t xml:space="preserve"> </w:t>
      </w:r>
      <w:r w:rsidR="00922143">
        <w:rPr>
          <w:rFonts w:ascii="Times New Roman" w:eastAsia="Times New Roman" w:hAnsi="Times New Roman" w:cs="Times New Roman"/>
          <w:sz w:val="24"/>
          <w:szCs w:val="24"/>
        </w:rPr>
        <w:t>the con</w:t>
      </w:r>
      <w:r w:rsidR="00FC226D">
        <w:rPr>
          <w:rFonts w:ascii="Times New Roman" w:eastAsia="Times New Roman" w:hAnsi="Times New Roman" w:cs="Times New Roman"/>
          <w:sz w:val="24"/>
          <w:szCs w:val="24"/>
        </w:rPr>
        <w:t>fi</w:t>
      </w:r>
      <w:r w:rsidR="00922143">
        <w:rPr>
          <w:rFonts w:ascii="Times New Roman" w:eastAsia="Times New Roman" w:hAnsi="Times New Roman" w:cs="Times New Roman"/>
          <w:sz w:val="24"/>
          <w:szCs w:val="24"/>
        </w:rPr>
        <w:t>rmation of data</w:t>
      </w:r>
      <w:r w:rsidR="00D5414D">
        <w:rPr>
          <w:rFonts w:ascii="Times New Roman" w:eastAsia="Times New Roman" w:hAnsi="Times New Roman" w:cs="Times New Roman"/>
          <w:sz w:val="24"/>
          <w:szCs w:val="24"/>
        </w:rPr>
        <w:t xml:space="preserve"> with a </w:t>
      </w:r>
      <w:r w:rsidR="00676A98">
        <w:rPr>
          <w:rFonts w:ascii="Times New Roman" w:eastAsia="Times New Roman" w:hAnsi="Times New Roman" w:cs="Times New Roman"/>
          <w:sz w:val="24"/>
          <w:szCs w:val="24"/>
        </w:rPr>
        <w:t>trustworthy</w:t>
      </w:r>
      <w:r w:rsidR="00D5414D">
        <w:rPr>
          <w:rFonts w:ascii="Times New Roman" w:eastAsia="Times New Roman" w:hAnsi="Times New Roman" w:cs="Times New Roman"/>
          <w:sz w:val="24"/>
          <w:szCs w:val="24"/>
        </w:rPr>
        <w:t xml:space="preserve"> source</w:t>
      </w:r>
      <w:r w:rsidR="002132EC">
        <w:rPr>
          <w:rFonts w:ascii="Times New Roman" w:eastAsia="Times New Roman" w:hAnsi="Times New Roman" w:cs="Times New Roman"/>
          <w:sz w:val="24"/>
          <w:szCs w:val="24"/>
        </w:rPr>
        <w:t>)</w:t>
      </w:r>
      <w:r w:rsidR="00D5414D">
        <w:rPr>
          <w:rFonts w:ascii="Times New Roman" w:eastAsia="Times New Roman" w:hAnsi="Times New Roman" w:cs="Times New Roman"/>
          <w:sz w:val="24"/>
          <w:szCs w:val="24"/>
        </w:rPr>
        <w:t xml:space="preserve">. The accuracy of the </w:t>
      </w:r>
      <w:proofErr w:type="spellStart"/>
      <w:r w:rsidR="00D5414D">
        <w:rPr>
          <w:rFonts w:ascii="Times New Roman" w:eastAsia="Times New Roman" w:hAnsi="Times New Roman" w:cs="Times New Roman"/>
          <w:sz w:val="24"/>
          <w:szCs w:val="24"/>
        </w:rPr>
        <w:t>V</w:t>
      </w:r>
      <w:r w:rsidR="00D542CA">
        <w:rPr>
          <w:rFonts w:ascii="Times New Roman" w:eastAsia="Times New Roman" w:hAnsi="Times New Roman" w:cs="Times New Roman"/>
          <w:sz w:val="24"/>
          <w:szCs w:val="24"/>
        </w:rPr>
        <w:t>et</w:t>
      </w:r>
      <w:r w:rsidR="00D5414D">
        <w:rPr>
          <w:rFonts w:ascii="Times New Roman" w:eastAsia="Times New Roman" w:hAnsi="Times New Roman" w:cs="Times New Roman"/>
          <w:sz w:val="24"/>
          <w:szCs w:val="24"/>
        </w:rPr>
        <w:t>COT</w:t>
      </w:r>
      <w:proofErr w:type="spellEnd"/>
      <w:r w:rsidR="00D5414D">
        <w:rPr>
          <w:rFonts w:ascii="Times New Roman" w:eastAsia="Times New Roman" w:hAnsi="Times New Roman" w:cs="Times New Roman"/>
          <w:sz w:val="24"/>
          <w:szCs w:val="24"/>
        </w:rPr>
        <w:t xml:space="preserve"> trauma registry will be evaluated by</w:t>
      </w:r>
      <w:r w:rsidR="00922143">
        <w:rPr>
          <w:rFonts w:ascii="Times New Roman" w:eastAsia="Times New Roman" w:hAnsi="Times New Roman" w:cs="Times New Roman"/>
          <w:sz w:val="24"/>
          <w:szCs w:val="24"/>
        </w:rPr>
        <w:t xml:space="preserve"> measuring</w:t>
      </w:r>
      <w:r w:rsidR="00D5414D">
        <w:rPr>
          <w:rFonts w:ascii="Times New Roman" w:eastAsia="Times New Roman" w:hAnsi="Times New Roman" w:cs="Times New Roman"/>
          <w:sz w:val="24"/>
          <w:szCs w:val="24"/>
        </w:rPr>
        <w:t xml:space="preserve"> its congruity with </w:t>
      </w:r>
      <w:r w:rsidR="00922143">
        <w:rPr>
          <w:rFonts w:ascii="Times New Roman" w:eastAsia="Times New Roman" w:hAnsi="Times New Roman" w:cs="Times New Roman"/>
          <w:sz w:val="24"/>
          <w:szCs w:val="24"/>
        </w:rPr>
        <w:t>the</w:t>
      </w:r>
      <w:r w:rsidR="00D5414D">
        <w:rPr>
          <w:rFonts w:ascii="Times New Roman" w:eastAsia="Times New Roman" w:hAnsi="Times New Roman" w:cs="Times New Roman"/>
          <w:sz w:val="24"/>
          <w:szCs w:val="24"/>
        </w:rPr>
        <w:t xml:space="preserve"> </w:t>
      </w:r>
      <w:r w:rsidR="004E3A7A">
        <w:rPr>
          <w:rFonts w:ascii="Times New Roman" w:eastAsia="Times New Roman" w:hAnsi="Times New Roman" w:cs="Times New Roman"/>
          <w:sz w:val="24"/>
          <w:szCs w:val="24"/>
        </w:rPr>
        <w:t xml:space="preserve">medical </w:t>
      </w:r>
      <w:r w:rsidR="00D5414D">
        <w:rPr>
          <w:rFonts w:ascii="Times New Roman" w:eastAsia="Times New Roman" w:hAnsi="Times New Roman" w:cs="Times New Roman"/>
          <w:sz w:val="24"/>
          <w:szCs w:val="24"/>
        </w:rPr>
        <w:t xml:space="preserve">record of </w:t>
      </w:r>
      <w:r w:rsidR="00922143">
        <w:rPr>
          <w:rFonts w:ascii="Times New Roman" w:eastAsia="Times New Roman" w:hAnsi="Times New Roman" w:cs="Times New Roman"/>
          <w:sz w:val="24"/>
          <w:szCs w:val="24"/>
        </w:rPr>
        <w:t>each</w:t>
      </w:r>
      <w:r w:rsidR="004E3A7A">
        <w:rPr>
          <w:rFonts w:ascii="Times New Roman" w:eastAsia="Times New Roman" w:hAnsi="Times New Roman" w:cs="Times New Roman"/>
          <w:sz w:val="24"/>
          <w:szCs w:val="24"/>
        </w:rPr>
        <w:t xml:space="preserve"> animal</w:t>
      </w:r>
      <w:r w:rsidR="00922143">
        <w:rPr>
          <w:rFonts w:ascii="Times New Roman" w:eastAsia="Times New Roman" w:hAnsi="Times New Roman" w:cs="Times New Roman"/>
          <w:sz w:val="24"/>
          <w:szCs w:val="24"/>
        </w:rPr>
        <w:t>.</w:t>
      </w:r>
      <w:r w:rsidR="00CB5277">
        <w:rPr>
          <w:rFonts w:ascii="Times New Roman" w:eastAsia="Times New Roman" w:hAnsi="Times New Roman" w:cs="Times New Roman"/>
          <w:sz w:val="24"/>
          <w:szCs w:val="24"/>
        </w:rPr>
        <w:t xml:space="preserve"> </w:t>
      </w:r>
      <w:r w:rsidR="004E3A7A">
        <w:rPr>
          <w:rFonts w:ascii="Times New Roman" w:eastAsia="Times New Roman" w:hAnsi="Times New Roman" w:cs="Times New Roman"/>
          <w:sz w:val="24"/>
          <w:szCs w:val="24"/>
        </w:rPr>
        <w:t xml:space="preserve">The data analyst </w:t>
      </w:r>
      <w:r w:rsidR="002915FC">
        <w:rPr>
          <w:rFonts w:ascii="Times New Roman" w:eastAsia="Times New Roman" w:hAnsi="Times New Roman" w:cs="Times New Roman"/>
          <w:sz w:val="24"/>
          <w:szCs w:val="24"/>
        </w:rPr>
        <w:t xml:space="preserve">(TC) </w:t>
      </w:r>
      <w:r w:rsidR="004E3A7A">
        <w:rPr>
          <w:rFonts w:ascii="Times New Roman" w:eastAsia="Times New Roman" w:hAnsi="Times New Roman" w:cs="Times New Roman"/>
          <w:sz w:val="24"/>
          <w:szCs w:val="24"/>
        </w:rPr>
        <w:t>will produce a new (quality-controlled) dataset consisting of the trauma data mani</w:t>
      </w:r>
      <w:r w:rsidR="00F920B9">
        <w:rPr>
          <w:rFonts w:ascii="Times New Roman" w:eastAsia="Times New Roman" w:hAnsi="Times New Roman" w:cs="Times New Roman"/>
          <w:sz w:val="24"/>
          <w:szCs w:val="24"/>
        </w:rPr>
        <w:t xml:space="preserve">pulated to match the </w:t>
      </w:r>
      <w:r w:rsidR="004E3A7A">
        <w:rPr>
          <w:rFonts w:ascii="Times New Roman" w:eastAsia="Times New Roman" w:hAnsi="Times New Roman" w:cs="Times New Roman"/>
          <w:sz w:val="24"/>
          <w:szCs w:val="24"/>
        </w:rPr>
        <w:t xml:space="preserve">medical record. </w:t>
      </w:r>
      <w:r w:rsidR="002132EC" w:rsidRPr="00C36066">
        <w:rPr>
          <w:rFonts w:ascii="Times New Roman" w:eastAsia="Times New Roman" w:hAnsi="Times New Roman" w:cs="Times New Roman"/>
          <w:sz w:val="24"/>
          <w:szCs w:val="24"/>
        </w:rPr>
        <w:t xml:space="preserve">Errors will be identified based on mismatches between the original trauma dataset and quality-controlled dataset, and percent error (number of inaccurate values/total number of reported values*100) </w:t>
      </w:r>
      <w:r w:rsidR="004E3A7A" w:rsidRPr="00C36066">
        <w:rPr>
          <w:rFonts w:ascii="Times New Roman" w:eastAsia="Times New Roman" w:hAnsi="Times New Roman" w:cs="Times New Roman"/>
          <w:sz w:val="24"/>
          <w:szCs w:val="24"/>
        </w:rPr>
        <w:t>will be reported</w:t>
      </w:r>
      <w:r w:rsidR="00527ED2">
        <w:rPr>
          <w:rFonts w:ascii="Times New Roman" w:eastAsia="Times New Roman" w:hAnsi="Times New Roman" w:cs="Times New Roman"/>
          <w:sz w:val="24"/>
          <w:szCs w:val="24"/>
        </w:rPr>
        <w:t xml:space="preserve"> for each variable</w:t>
      </w:r>
      <w:r w:rsidR="004E3A7A" w:rsidRPr="00C36066">
        <w:rPr>
          <w:rFonts w:ascii="Times New Roman" w:eastAsia="Times New Roman" w:hAnsi="Times New Roman" w:cs="Times New Roman"/>
          <w:sz w:val="24"/>
          <w:szCs w:val="24"/>
        </w:rPr>
        <w:t xml:space="preserve">. </w:t>
      </w:r>
      <w:r w:rsidR="00F920B9" w:rsidRPr="00F920B9">
        <w:rPr>
          <w:rFonts w:ascii="Times New Roman" w:eastAsia="Times New Roman" w:hAnsi="Times New Roman" w:cs="Times New Roman"/>
          <w:sz w:val="24"/>
          <w:szCs w:val="24"/>
        </w:rPr>
        <w:t>D</w:t>
      </w:r>
      <w:r w:rsidR="002132EC" w:rsidRPr="00C36066">
        <w:rPr>
          <w:rFonts w:ascii="Times New Roman" w:eastAsia="Times New Roman" w:hAnsi="Times New Roman" w:cs="Times New Roman"/>
          <w:sz w:val="24"/>
          <w:szCs w:val="24"/>
        </w:rPr>
        <w:t>iscrepancy values will be reported</w:t>
      </w:r>
      <w:r w:rsidR="00F920B9">
        <w:rPr>
          <w:rFonts w:ascii="Times New Roman" w:eastAsia="Times New Roman" w:hAnsi="Times New Roman" w:cs="Times New Roman"/>
          <w:sz w:val="24"/>
          <w:szCs w:val="24"/>
        </w:rPr>
        <w:t xml:space="preserve"> </w:t>
      </w:r>
      <w:r w:rsidR="00F920B9" w:rsidRPr="00C64DEE">
        <w:rPr>
          <w:rFonts w:ascii="Times New Roman" w:eastAsia="Times New Roman" w:hAnsi="Times New Roman" w:cs="Times New Roman"/>
          <w:sz w:val="24"/>
          <w:szCs w:val="24"/>
        </w:rPr>
        <w:t>as indicators of accuracy</w:t>
      </w:r>
      <w:r w:rsidR="00527ED2" w:rsidRPr="00527ED2">
        <w:rPr>
          <w:rFonts w:ascii="Times New Roman" w:eastAsia="Times New Roman" w:hAnsi="Times New Roman" w:cs="Times New Roman"/>
          <w:sz w:val="24"/>
          <w:szCs w:val="24"/>
        </w:rPr>
        <w:t>;</w:t>
      </w:r>
      <w:r w:rsidR="002132EC" w:rsidRPr="00C36066">
        <w:rPr>
          <w:rFonts w:ascii="Times New Roman" w:eastAsia="Times New Roman" w:hAnsi="Times New Roman" w:cs="Times New Roman"/>
          <w:sz w:val="24"/>
          <w:szCs w:val="24"/>
        </w:rPr>
        <w:t xml:space="preserve"> </w:t>
      </w:r>
      <w:r w:rsidR="00527ED2" w:rsidRPr="00DE5BA8">
        <w:rPr>
          <w:rFonts w:ascii="Times New Roman" w:eastAsia="Times New Roman" w:hAnsi="Times New Roman" w:cs="Times New Roman"/>
          <w:sz w:val="24"/>
          <w:szCs w:val="24"/>
        </w:rPr>
        <w:t>q</w:t>
      </w:r>
      <w:r w:rsidR="004E3A7A" w:rsidRPr="00C36066">
        <w:rPr>
          <w:rFonts w:ascii="Times New Roman" w:eastAsia="Times New Roman" w:hAnsi="Times New Roman" w:cs="Times New Roman"/>
          <w:sz w:val="24"/>
          <w:szCs w:val="24"/>
        </w:rPr>
        <w:t xml:space="preserve">uantification of these errors will be measured by taking the absolute value of difference between each original and quality-controlled </w:t>
      </w:r>
      <w:r w:rsidR="004E3A7A" w:rsidRPr="00C36066">
        <w:rPr>
          <w:rFonts w:ascii="Times New Roman" w:eastAsia="Times New Roman" w:hAnsi="Times New Roman" w:cs="Times New Roman"/>
          <w:sz w:val="24"/>
          <w:szCs w:val="24"/>
        </w:rPr>
        <w:lastRenderedPageBreak/>
        <w:t>value</w:t>
      </w:r>
      <w:r w:rsidR="00F920B9">
        <w:rPr>
          <w:rFonts w:ascii="Times New Roman" w:eastAsia="Times New Roman" w:hAnsi="Times New Roman" w:cs="Times New Roman"/>
          <w:sz w:val="24"/>
          <w:szCs w:val="24"/>
        </w:rPr>
        <w:t xml:space="preserve"> </w:t>
      </w:r>
      <w:r w:rsidR="00F920B9" w:rsidRPr="00F91FA9">
        <w:rPr>
          <w:rFonts w:ascii="Times New Roman" w:hAnsi="Times New Roman" w:cs="Times New Roman"/>
          <w:sz w:val="24"/>
          <w:szCs w:val="24"/>
        </w:rPr>
        <w:t xml:space="preserve">(% discrepancy = </w:t>
      </w:r>
      <w:r w:rsidR="00F920B9">
        <w:rPr>
          <w:rFonts w:ascii="Times New Roman" w:hAnsi="Times New Roman" w:cs="Times New Roman"/>
          <w:sz w:val="24"/>
          <w:szCs w:val="24"/>
        </w:rPr>
        <w:t>erroneous</w:t>
      </w:r>
      <w:r w:rsidR="00F920B9" w:rsidRPr="00F91FA9">
        <w:rPr>
          <w:rFonts w:ascii="Times New Roman" w:hAnsi="Times New Roman" w:cs="Times New Roman"/>
          <w:sz w:val="24"/>
          <w:szCs w:val="24"/>
        </w:rPr>
        <w:t xml:space="preserve"> value-</w:t>
      </w:r>
      <w:r w:rsidR="00F920B9">
        <w:rPr>
          <w:rFonts w:ascii="Times New Roman" w:hAnsi="Times New Roman" w:cs="Times New Roman"/>
          <w:sz w:val="24"/>
          <w:szCs w:val="24"/>
        </w:rPr>
        <w:t>actual</w:t>
      </w:r>
      <w:r w:rsidR="00F920B9" w:rsidRPr="00F91FA9">
        <w:rPr>
          <w:rFonts w:ascii="Times New Roman" w:hAnsi="Times New Roman" w:cs="Times New Roman"/>
          <w:sz w:val="24"/>
          <w:szCs w:val="24"/>
        </w:rPr>
        <w:t xml:space="preserve"> value/</w:t>
      </w:r>
      <w:r w:rsidR="00F920B9">
        <w:rPr>
          <w:rFonts w:ascii="Times New Roman" w:hAnsi="Times New Roman" w:cs="Times New Roman"/>
          <w:sz w:val="24"/>
          <w:szCs w:val="24"/>
        </w:rPr>
        <w:t>actual</w:t>
      </w:r>
      <w:r w:rsidR="00F920B9" w:rsidRPr="00F91FA9">
        <w:rPr>
          <w:rFonts w:ascii="Times New Roman" w:hAnsi="Times New Roman" w:cs="Times New Roman"/>
          <w:sz w:val="24"/>
          <w:szCs w:val="24"/>
        </w:rPr>
        <w:t xml:space="preserve"> value</w:t>
      </w:r>
      <w:r w:rsidR="00F920B9" w:rsidRPr="00AA606B">
        <w:rPr>
          <w:rFonts w:ascii="Times New Roman" w:hAnsi="Times New Roman" w:cs="Times New Roman"/>
          <w:sz w:val="24"/>
          <w:szCs w:val="24"/>
        </w:rPr>
        <w:t>*100</w:t>
      </w:r>
      <w:r w:rsidR="00F920B9" w:rsidRPr="00F91FA9">
        <w:rPr>
          <w:rFonts w:ascii="Times New Roman" w:hAnsi="Times New Roman" w:cs="Times New Roman"/>
          <w:sz w:val="24"/>
          <w:szCs w:val="24"/>
        </w:rPr>
        <w:t>)</w:t>
      </w:r>
      <w:r w:rsidR="004E3A7A" w:rsidRPr="00C36066">
        <w:rPr>
          <w:rFonts w:ascii="Times New Roman" w:eastAsia="Times New Roman" w:hAnsi="Times New Roman" w:cs="Times New Roman"/>
          <w:sz w:val="24"/>
          <w:szCs w:val="24"/>
        </w:rPr>
        <w:t>.</w:t>
      </w:r>
      <w:r w:rsidR="00280CCF">
        <w:rPr>
          <w:rFonts w:ascii="Times New Roman" w:eastAsia="Times New Roman" w:hAnsi="Times New Roman" w:cs="Times New Roman"/>
          <w:sz w:val="24"/>
          <w:szCs w:val="24"/>
        </w:rPr>
        <w:t xml:space="preserve"> Positive and negative discrepancies will also be calculated to evaluate if trends are present.</w:t>
      </w:r>
    </w:p>
    <w:p w14:paraId="5494A748" w14:textId="77777777" w:rsidR="00FC226D" w:rsidRDefault="00FC226D" w:rsidP="00C36066">
      <w:pPr>
        <w:pStyle w:val="ListParagraph"/>
        <w:rPr>
          <w:rFonts w:ascii="Times New Roman" w:eastAsia="Times New Roman" w:hAnsi="Times New Roman" w:cs="Times New Roman"/>
          <w:sz w:val="24"/>
          <w:szCs w:val="24"/>
        </w:rPr>
      </w:pPr>
    </w:p>
    <w:p w14:paraId="186D4176" w14:textId="4F369271" w:rsidR="00DE5BA8" w:rsidRPr="00C36066" w:rsidRDefault="00FC226D" w:rsidP="00C36066">
      <w:pPr>
        <w:pStyle w:val="ListParagraph"/>
        <w:ind w:hanging="270"/>
        <w:rPr>
          <w:rFonts w:ascii="Times New Roman" w:hAnsi="Times New Roman" w:cs="Times New Roman"/>
          <w:sz w:val="24"/>
          <w:szCs w:val="24"/>
        </w:rPr>
      </w:pPr>
      <w:r>
        <w:rPr>
          <w:rFonts w:ascii="Times New Roman" w:eastAsia="Times New Roman" w:hAnsi="Times New Roman" w:cs="Times New Roman"/>
          <w:sz w:val="24"/>
          <w:szCs w:val="24"/>
        </w:rPr>
        <w:t>b</w:t>
      </w:r>
      <w:r w:rsidRPr="00FC226D">
        <w:rPr>
          <w:rFonts w:ascii="Times New Roman" w:eastAsia="Times New Roman" w:hAnsi="Times New Roman" w:cs="Times New Roman"/>
          <w:sz w:val="24"/>
          <w:szCs w:val="24"/>
        </w:rPr>
        <w:t xml:space="preserve">)  </w:t>
      </w:r>
      <w:r w:rsidR="00C74FC2" w:rsidRPr="00C36066">
        <w:rPr>
          <w:rFonts w:ascii="Times New Roman" w:hAnsi="Times New Roman" w:cs="Times New Roman"/>
          <w:b/>
          <w:sz w:val="24"/>
          <w:szCs w:val="24"/>
        </w:rPr>
        <w:t>C</w:t>
      </w:r>
      <w:r w:rsidR="00D5428D" w:rsidRPr="00C36066">
        <w:rPr>
          <w:rFonts w:ascii="Times New Roman" w:hAnsi="Times New Roman" w:cs="Times New Roman"/>
          <w:b/>
          <w:sz w:val="24"/>
          <w:szCs w:val="24"/>
        </w:rPr>
        <w:t>onsistency</w:t>
      </w:r>
      <w:r w:rsidR="00D5428D" w:rsidRPr="00C36066">
        <w:rPr>
          <w:rFonts w:ascii="Times New Roman" w:hAnsi="Times New Roman" w:cs="Times New Roman"/>
          <w:sz w:val="24"/>
          <w:szCs w:val="24"/>
        </w:rPr>
        <w:t xml:space="preserve"> </w:t>
      </w:r>
      <w:r w:rsidR="004A5645" w:rsidRPr="00C36066">
        <w:rPr>
          <w:rFonts w:ascii="Times New Roman" w:hAnsi="Times New Roman" w:cs="Times New Roman"/>
          <w:sz w:val="24"/>
          <w:szCs w:val="24"/>
        </w:rPr>
        <w:t>(defined as the compatibility of data between multiple variables</w:t>
      </w:r>
      <w:r w:rsidR="00DE5BA8" w:rsidRPr="00C36066">
        <w:rPr>
          <w:rFonts w:ascii="Times New Roman" w:hAnsi="Times New Roman" w:cs="Times New Roman"/>
          <w:sz w:val="24"/>
          <w:szCs w:val="24"/>
        </w:rPr>
        <w:t>)</w:t>
      </w:r>
      <w:r w:rsidR="00922143" w:rsidRPr="00C36066">
        <w:rPr>
          <w:rFonts w:ascii="Times New Roman" w:hAnsi="Times New Roman" w:cs="Times New Roman"/>
          <w:sz w:val="24"/>
          <w:szCs w:val="24"/>
        </w:rPr>
        <w:t xml:space="preserve">. </w:t>
      </w:r>
      <w:r w:rsidR="00DE5BA8" w:rsidRPr="00C36066">
        <w:rPr>
          <w:rFonts w:ascii="Times New Roman" w:hAnsi="Times New Roman" w:cs="Times New Roman"/>
          <w:sz w:val="24"/>
          <w:szCs w:val="24"/>
        </w:rPr>
        <w:t xml:space="preserve">The consistency of the </w:t>
      </w:r>
      <w:proofErr w:type="spellStart"/>
      <w:r w:rsidR="00DE5BA8" w:rsidRPr="00C36066">
        <w:rPr>
          <w:rFonts w:ascii="Times New Roman" w:hAnsi="Times New Roman" w:cs="Times New Roman"/>
          <w:sz w:val="24"/>
          <w:szCs w:val="24"/>
        </w:rPr>
        <w:t>VetCOT</w:t>
      </w:r>
      <w:proofErr w:type="spellEnd"/>
      <w:r w:rsidR="00DE5BA8" w:rsidRPr="00C36066">
        <w:rPr>
          <w:rFonts w:ascii="Times New Roman" w:hAnsi="Times New Roman" w:cs="Times New Roman"/>
          <w:sz w:val="24"/>
          <w:szCs w:val="24"/>
        </w:rPr>
        <w:t xml:space="preserve"> trauma registry will be evaluated </w:t>
      </w:r>
      <w:r w:rsidR="00922143" w:rsidRPr="00C36066">
        <w:rPr>
          <w:rFonts w:ascii="Times New Roman" w:hAnsi="Times New Roman" w:cs="Times New Roman"/>
          <w:sz w:val="24"/>
          <w:szCs w:val="24"/>
        </w:rPr>
        <w:t xml:space="preserve">through the comparison of </w:t>
      </w:r>
      <w:r w:rsidR="00607E77" w:rsidRPr="00C36066">
        <w:rPr>
          <w:rFonts w:ascii="Times New Roman" w:hAnsi="Times New Roman" w:cs="Times New Roman"/>
          <w:sz w:val="24"/>
          <w:szCs w:val="24"/>
        </w:rPr>
        <w:t xml:space="preserve">multiple </w:t>
      </w:r>
      <w:r w:rsidR="00922143" w:rsidRPr="00C36066">
        <w:rPr>
          <w:rFonts w:ascii="Times New Roman" w:hAnsi="Times New Roman" w:cs="Times New Roman"/>
          <w:sz w:val="24"/>
          <w:szCs w:val="24"/>
        </w:rPr>
        <w:t>variabl</w:t>
      </w:r>
      <w:r w:rsidR="008818DA" w:rsidRPr="00C36066">
        <w:rPr>
          <w:rFonts w:ascii="Times New Roman" w:hAnsi="Times New Roman" w:cs="Times New Roman"/>
          <w:sz w:val="24"/>
          <w:szCs w:val="24"/>
        </w:rPr>
        <w:t xml:space="preserve">es within each record. </w:t>
      </w:r>
      <w:r w:rsidR="007F39DC" w:rsidRPr="00C36066">
        <w:rPr>
          <w:rFonts w:ascii="Times New Roman" w:hAnsi="Times New Roman" w:cs="Times New Roman"/>
          <w:sz w:val="24"/>
          <w:szCs w:val="24"/>
        </w:rPr>
        <w:t>The data anal</w:t>
      </w:r>
      <w:r w:rsidR="003B0345" w:rsidRPr="00C36066">
        <w:rPr>
          <w:rFonts w:ascii="Times New Roman" w:hAnsi="Times New Roman" w:cs="Times New Roman"/>
          <w:sz w:val="24"/>
          <w:szCs w:val="24"/>
        </w:rPr>
        <w:t xml:space="preserve">yst </w:t>
      </w:r>
      <w:r w:rsidR="002915FC">
        <w:rPr>
          <w:rFonts w:ascii="Times New Roman" w:hAnsi="Times New Roman" w:cs="Times New Roman"/>
          <w:sz w:val="24"/>
          <w:szCs w:val="24"/>
        </w:rPr>
        <w:t xml:space="preserve">(TC) </w:t>
      </w:r>
      <w:r w:rsidR="003B0345" w:rsidRPr="00C36066">
        <w:rPr>
          <w:rFonts w:ascii="Times New Roman" w:hAnsi="Times New Roman" w:cs="Times New Roman"/>
          <w:sz w:val="24"/>
          <w:szCs w:val="24"/>
        </w:rPr>
        <w:t xml:space="preserve">will use code to filter </w:t>
      </w:r>
      <w:r w:rsidR="007F39DC" w:rsidRPr="00C36066">
        <w:rPr>
          <w:rFonts w:ascii="Times New Roman" w:hAnsi="Times New Roman" w:cs="Times New Roman"/>
          <w:sz w:val="24"/>
          <w:szCs w:val="24"/>
        </w:rPr>
        <w:t xml:space="preserve">data </w:t>
      </w:r>
      <w:r w:rsidR="008565EE" w:rsidRPr="00C36066">
        <w:rPr>
          <w:rFonts w:ascii="Times New Roman" w:hAnsi="Times New Roman" w:cs="Times New Roman"/>
          <w:sz w:val="24"/>
          <w:szCs w:val="24"/>
        </w:rPr>
        <w:t xml:space="preserve">using </w:t>
      </w:r>
      <w:r w:rsidR="003B0345" w:rsidRPr="00C36066">
        <w:rPr>
          <w:rFonts w:ascii="Times New Roman" w:hAnsi="Times New Roman" w:cs="Times New Roman"/>
          <w:sz w:val="24"/>
          <w:szCs w:val="24"/>
        </w:rPr>
        <w:t xml:space="preserve">paired </w:t>
      </w:r>
      <w:r w:rsidR="007F39DC" w:rsidRPr="00C36066">
        <w:rPr>
          <w:rFonts w:ascii="Times New Roman" w:hAnsi="Times New Roman" w:cs="Times New Roman"/>
          <w:sz w:val="24"/>
          <w:szCs w:val="24"/>
        </w:rPr>
        <w:t xml:space="preserve">parameters. </w:t>
      </w:r>
      <w:r w:rsidR="008818DA" w:rsidRPr="00C36066">
        <w:rPr>
          <w:rFonts w:ascii="Times New Roman" w:hAnsi="Times New Roman" w:cs="Times New Roman"/>
          <w:sz w:val="24"/>
          <w:szCs w:val="24"/>
        </w:rPr>
        <w:t>Date</w:t>
      </w:r>
      <w:r w:rsidR="00922143" w:rsidRPr="00C36066">
        <w:rPr>
          <w:rFonts w:ascii="Times New Roman" w:hAnsi="Times New Roman" w:cs="Times New Roman"/>
          <w:sz w:val="24"/>
          <w:szCs w:val="24"/>
        </w:rPr>
        <w:t xml:space="preserve"> of trauma and date of presentation will be </w:t>
      </w:r>
      <w:r w:rsidR="007F39DC" w:rsidRPr="00C36066">
        <w:rPr>
          <w:rFonts w:ascii="Times New Roman" w:hAnsi="Times New Roman" w:cs="Times New Roman"/>
          <w:sz w:val="24"/>
          <w:szCs w:val="24"/>
        </w:rPr>
        <w:t>compared, and i</w:t>
      </w:r>
      <w:r w:rsidR="008818DA" w:rsidRPr="00C36066">
        <w:rPr>
          <w:rFonts w:ascii="Times New Roman" w:hAnsi="Times New Roman" w:cs="Times New Roman"/>
          <w:sz w:val="24"/>
          <w:szCs w:val="24"/>
        </w:rPr>
        <w:t xml:space="preserve">nconsistencies </w:t>
      </w:r>
      <w:r w:rsidR="00F012E2">
        <w:rPr>
          <w:rFonts w:ascii="Times New Roman" w:hAnsi="Times New Roman" w:cs="Times New Roman"/>
          <w:sz w:val="24"/>
          <w:szCs w:val="24"/>
        </w:rPr>
        <w:t>will be defined as “</w:t>
      </w:r>
      <w:r w:rsidR="008818DA" w:rsidRPr="00C36066">
        <w:rPr>
          <w:rFonts w:ascii="Times New Roman" w:hAnsi="Times New Roman" w:cs="Times New Roman"/>
          <w:sz w:val="24"/>
          <w:szCs w:val="24"/>
        </w:rPr>
        <w:t>dates of presentation before trauma dates.</w:t>
      </w:r>
      <w:r w:rsidR="00F012E2">
        <w:rPr>
          <w:rFonts w:ascii="Times New Roman" w:hAnsi="Times New Roman" w:cs="Times New Roman"/>
          <w:sz w:val="24"/>
          <w:szCs w:val="24"/>
        </w:rPr>
        <w:t>”</w:t>
      </w:r>
      <w:r w:rsidR="004D2EE2" w:rsidRPr="00C36066">
        <w:rPr>
          <w:rFonts w:ascii="Times New Roman" w:hAnsi="Times New Roman" w:cs="Times New Roman"/>
          <w:sz w:val="24"/>
          <w:szCs w:val="24"/>
        </w:rPr>
        <w:t xml:space="preserve"> B</w:t>
      </w:r>
      <w:r w:rsidR="00922143" w:rsidRPr="00C36066">
        <w:rPr>
          <w:rFonts w:ascii="Times New Roman" w:hAnsi="Times New Roman" w:cs="Times New Roman"/>
          <w:sz w:val="24"/>
          <w:szCs w:val="24"/>
        </w:rPr>
        <w:t>reed</w:t>
      </w:r>
      <w:r w:rsidR="008818DA" w:rsidRPr="00C36066">
        <w:rPr>
          <w:rFonts w:ascii="Times New Roman" w:hAnsi="Times New Roman" w:cs="Times New Roman"/>
          <w:sz w:val="24"/>
          <w:szCs w:val="24"/>
        </w:rPr>
        <w:t>, age</w:t>
      </w:r>
      <w:r w:rsidR="00922143" w:rsidRPr="00C36066">
        <w:rPr>
          <w:rFonts w:ascii="Times New Roman" w:hAnsi="Times New Roman" w:cs="Times New Roman"/>
          <w:sz w:val="24"/>
          <w:szCs w:val="24"/>
        </w:rPr>
        <w:t xml:space="preserve"> and weight will also be compared</w:t>
      </w:r>
      <w:r w:rsidR="008818DA" w:rsidRPr="00C36066">
        <w:rPr>
          <w:rFonts w:ascii="Times New Roman" w:hAnsi="Times New Roman" w:cs="Times New Roman"/>
          <w:sz w:val="24"/>
          <w:szCs w:val="24"/>
        </w:rPr>
        <w:t xml:space="preserve">. Inconsistent results will </w:t>
      </w:r>
      <w:r w:rsidR="007F39DC" w:rsidRPr="00C36066">
        <w:rPr>
          <w:rFonts w:ascii="Times New Roman" w:hAnsi="Times New Roman" w:cs="Times New Roman"/>
          <w:sz w:val="24"/>
          <w:szCs w:val="24"/>
        </w:rPr>
        <w:t xml:space="preserve">include </w:t>
      </w:r>
      <w:r w:rsidR="008818DA" w:rsidRPr="00C36066">
        <w:rPr>
          <w:rFonts w:ascii="Times New Roman" w:hAnsi="Times New Roman" w:cs="Times New Roman"/>
          <w:sz w:val="24"/>
          <w:szCs w:val="24"/>
        </w:rPr>
        <w:t xml:space="preserve">the following: </w:t>
      </w:r>
      <w:r w:rsidR="00F012E2">
        <w:rPr>
          <w:rFonts w:ascii="Times New Roman" w:hAnsi="Times New Roman" w:cs="Times New Roman"/>
          <w:sz w:val="24"/>
          <w:szCs w:val="24"/>
        </w:rPr>
        <w:t>“</w:t>
      </w:r>
      <w:r w:rsidR="008818DA" w:rsidRPr="00C36066">
        <w:rPr>
          <w:rFonts w:ascii="Times New Roman" w:hAnsi="Times New Roman" w:cs="Times New Roman"/>
          <w:sz w:val="24"/>
          <w:szCs w:val="24"/>
        </w:rPr>
        <w:t>large dog br</w:t>
      </w:r>
      <w:r w:rsidR="00A502F2" w:rsidRPr="00C36066">
        <w:rPr>
          <w:rFonts w:ascii="Times New Roman" w:hAnsi="Times New Roman" w:cs="Times New Roman"/>
          <w:sz w:val="24"/>
          <w:szCs w:val="24"/>
        </w:rPr>
        <w:t>e</w:t>
      </w:r>
      <w:r w:rsidR="00507F8D" w:rsidRPr="00C36066">
        <w:rPr>
          <w:rFonts w:ascii="Times New Roman" w:hAnsi="Times New Roman" w:cs="Times New Roman"/>
          <w:sz w:val="24"/>
          <w:szCs w:val="24"/>
        </w:rPr>
        <w:t>eds &gt;</w:t>
      </w:r>
      <w:r w:rsidR="00260B25">
        <w:rPr>
          <w:rFonts w:ascii="Times New Roman" w:hAnsi="Times New Roman" w:cs="Times New Roman"/>
          <w:sz w:val="24"/>
          <w:szCs w:val="24"/>
        </w:rPr>
        <w:t>3</w:t>
      </w:r>
      <w:r w:rsidR="00507F8D" w:rsidRPr="00C36066">
        <w:rPr>
          <w:rFonts w:ascii="Times New Roman" w:hAnsi="Times New Roman" w:cs="Times New Roman"/>
          <w:sz w:val="24"/>
          <w:szCs w:val="24"/>
        </w:rPr>
        <w:t xml:space="preserve"> months of age that are &lt;15</w:t>
      </w:r>
      <w:r w:rsidR="008818DA" w:rsidRPr="00C36066">
        <w:rPr>
          <w:rFonts w:ascii="Times New Roman" w:hAnsi="Times New Roman" w:cs="Times New Roman"/>
          <w:sz w:val="24"/>
          <w:szCs w:val="24"/>
        </w:rPr>
        <w:t>kg,</w:t>
      </w:r>
      <w:r w:rsidR="00F012E2">
        <w:rPr>
          <w:rFonts w:ascii="Times New Roman" w:hAnsi="Times New Roman" w:cs="Times New Roman"/>
          <w:sz w:val="24"/>
          <w:szCs w:val="24"/>
        </w:rPr>
        <w:t>”</w:t>
      </w:r>
      <w:r w:rsidR="008818DA" w:rsidRPr="00C36066">
        <w:rPr>
          <w:rFonts w:ascii="Times New Roman" w:hAnsi="Times New Roman" w:cs="Times New Roman"/>
          <w:sz w:val="24"/>
          <w:szCs w:val="24"/>
        </w:rPr>
        <w:t xml:space="preserve"> </w:t>
      </w:r>
      <w:r w:rsidR="00F012E2">
        <w:rPr>
          <w:rFonts w:ascii="Times New Roman" w:hAnsi="Times New Roman" w:cs="Times New Roman"/>
          <w:sz w:val="24"/>
          <w:szCs w:val="24"/>
        </w:rPr>
        <w:t>“</w:t>
      </w:r>
      <w:r w:rsidR="008818DA" w:rsidRPr="00C36066">
        <w:rPr>
          <w:rFonts w:ascii="Times New Roman" w:hAnsi="Times New Roman" w:cs="Times New Roman"/>
          <w:sz w:val="24"/>
          <w:szCs w:val="24"/>
        </w:rPr>
        <w:t>small dog breeds and cats that are</w:t>
      </w:r>
      <w:r w:rsidR="00A502F2" w:rsidRPr="00C36066">
        <w:rPr>
          <w:rFonts w:ascii="Times New Roman" w:hAnsi="Times New Roman" w:cs="Times New Roman"/>
          <w:sz w:val="24"/>
          <w:szCs w:val="24"/>
        </w:rPr>
        <w:t xml:space="preserve"> &gt;12</w:t>
      </w:r>
      <w:r w:rsidR="008818DA" w:rsidRPr="00C36066">
        <w:rPr>
          <w:rFonts w:ascii="Times New Roman" w:hAnsi="Times New Roman" w:cs="Times New Roman"/>
          <w:sz w:val="24"/>
          <w:szCs w:val="24"/>
        </w:rPr>
        <w:t>kg</w:t>
      </w:r>
      <w:r w:rsidR="00507F8D" w:rsidRPr="00C36066">
        <w:rPr>
          <w:rFonts w:ascii="Times New Roman" w:hAnsi="Times New Roman" w:cs="Times New Roman"/>
          <w:sz w:val="24"/>
          <w:szCs w:val="24"/>
        </w:rPr>
        <w:t>,</w:t>
      </w:r>
      <w:r w:rsidR="00F012E2">
        <w:rPr>
          <w:rFonts w:ascii="Times New Roman" w:hAnsi="Times New Roman" w:cs="Times New Roman"/>
          <w:sz w:val="24"/>
          <w:szCs w:val="24"/>
        </w:rPr>
        <w:t>”</w:t>
      </w:r>
      <w:r w:rsidR="00507F8D" w:rsidRPr="00C36066">
        <w:rPr>
          <w:rFonts w:ascii="Times New Roman" w:hAnsi="Times New Roman" w:cs="Times New Roman"/>
          <w:sz w:val="24"/>
          <w:szCs w:val="24"/>
        </w:rPr>
        <w:t xml:space="preserve"> and </w:t>
      </w:r>
      <w:r w:rsidR="00F012E2">
        <w:rPr>
          <w:rFonts w:ascii="Times New Roman" w:hAnsi="Times New Roman" w:cs="Times New Roman"/>
          <w:sz w:val="24"/>
          <w:szCs w:val="24"/>
        </w:rPr>
        <w:t>“</w:t>
      </w:r>
      <w:r w:rsidR="00507F8D" w:rsidRPr="00C36066">
        <w:rPr>
          <w:rFonts w:ascii="Times New Roman" w:hAnsi="Times New Roman" w:cs="Times New Roman"/>
          <w:sz w:val="24"/>
          <w:szCs w:val="24"/>
        </w:rPr>
        <w:t>all dogs that are &gt;40kg</w:t>
      </w:r>
      <w:r w:rsidR="00F012E2">
        <w:rPr>
          <w:rFonts w:ascii="Times New Roman" w:hAnsi="Times New Roman" w:cs="Times New Roman"/>
          <w:sz w:val="24"/>
          <w:szCs w:val="24"/>
        </w:rPr>
        <w:t>”</w:t>
      </w:r>
      <w:r w:rsidR="00507F8D" w:rsidRPr="00C36066">
        <w:rPr>
          <w:rFonts w:ascii="Times New Roman" w:hAnsi="Times New Roman" w:cs="Times New Roman"/>
          <w:sz w:val="24"/>
          <w:szCs w:val="24"/>
        </w:rPr>
        <w:t xml:space="preserve"> along with a consideration with their breed</w:t>
      </w:r>
      <w:r w:rsidR="008818DA" w:rsidRPr="00C36066">
        <w:rPr>
          <w:rFonts w:ascii="Times New Roman" w:hAnsi="Times New Roman" w:cs="Times New Roman"/>
          <w:sz w:val="24"/>
          <w:szCs w:val="24"/>
        </w:rPr>
        <w:t>.</w:t>
      </w:r>
    </w:p>
    <w:p w14:paraId="4C806D68" w14:textId="77777777" w:rsidR="00DE5BA8" w:rsidRDefault="00DE5BA8" w:rsidP="00C36066">
      <w:pPr>
        <w:pStyle w:val="ListParagraph"/>
        <w:shd w:val="clear" w:color="auto" w:fill="FFFFFF"/>
        <w:spacing w:after="0" w:line="240" w:lineRule="auto"/>
        <w:jc w:val="both"/>
        <w:rPr>
          <w:rFonts w:ascii="Times New Roman" w:eastAsia="Times New Roman" w:hAnsi="Times New Roman" w:cs="Times New Roman"/>
          <w:sz w:val="24"/>
          <w:szCs w:val="24"/>
        </w:rPr>
      </w:pPr>
    </w:p>
    <w:p w14:paraId="5BEF5416" w14:textId="651DE76F" w:rsidR="000B3AA9" w:rsidRPr="00C36066" w:rsidRDefault="00EB7FF4" w:rsidP="00C36066">
      <w:pPr>
        <w:shd w:val="clear" w:color="auto" w:fill="FFFFFF"/>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w:t>
      </w:r>
      <w:r w:rsidR="00D90B3C">
        <w:rPr>
          <w:rFonts w:ascii="Times New Roman" w:eastAsia="Times New Roman" w:hAnsi="Times New Roman" w:cs="Times New Roman"/>
          <w:b/>
          <w:sz w:val="24"/>
          <w:szCs w:val="24"/>
        </w:rPr>
        <w:t xml:space="preserve">  </w:t>
      </w:r>
      <w:r w:rsidR="00C74FC2" w:rsidRPr="00C36066">
        <w:rPr>
          <w:rFonts w:ascii="Times New Roman" w:eastAsia="Times New Roman" w:hAnsi="Times New Roman" w:cs="Times New Roman"/>
          <w:b/>
          <w:sz w:val="24"/>
          <w:szCs w:val="24"/>
        </w:rPr>
        <w:t>C</w:t>
      </w:r>
      <w:r w:rsidR="00D5428D" w:rsidRPr="00C36066">
        <w:rPr>
          <w:rFonts w:ascii="Times New Roman" w:eastAsia="Times New Roman" w:hAnsi="Times New Roman" w:cs="Times New Roman"/>
          <w:b/>
          <w:sz w:val="24"/>
          <w:szCs w:val="24"/>
        </w:rPr>
        <w:t>apture</w:t>
      </w:r>
      <w:r w:rsidR="00D5428D" w:rsidRPr="00C36066">
        <w:rPr>
          <w:rFonts w:ascii="Times New Roman" w:eastAsia="Times New Roman" w:hAnsi="Times New Roman" w:cs="Times New Roman"/>
          <w:sz w:val="24"/>
          <w:szCs w:val="24"/>
        </w:rPr>
        <w:t xml:space="preserve"> </w:t>
      </w:r>
      <w:r w:rsidR="00FC226D" w:rsidRPr="00C36066">
        <w:rPr>
          <w:rFonts w:ascii="Times New Roman" w:eastAsia="Times New Roman" w:hAnsi="Times New Roman" w:cs="Times New Roman"/>
          <w:sz w:val="24"/>
          <w:szCs w:val="24"/>
        </w:rPr>
        <w:t xml:space="preserve">(defined as </w:t>
      </w:r>
      <w:r w:rsidR="00A95E1F" w:rsidRPr="00C36066">
        <w:rPr>
          <w:rFonts w:ascii="Times New Roman" w:eastAsia="Times New Roman" w:hAnsi="Times New Roman" w:cs="Times New Roman"/>
          <w:sz w:val="24"/>
          <w:szCs w:val="24"/>
        </w:rPr>
        <w:t xml:space="preserve">the </w:t>
      </w:r>
      <w:r w:rsidR="00FB00D8" w:rsidRPr="00C36066">
        <w:rPr>
          <w:rFonts w:ascii="Times New Roman" w:eastAsia="Times New Roman" w:hAnsi="Times New Roman" w:cs="Times New Roman"/>
          <w:sz w:val="24"/>
          <w:szCs w:val="24"/>
        </w:rPr>
        <w:t>documentation of all records of interest</w:t>
      </w:r>
      <w:r w:rsidR="00FC226D" w:rsidRPr="00C36066">
        <w:rPr>
          <w:rFonts w:ascii="Times New Roman" w:eastAsia="Times New Roman" w:hAnsi="Times New Roman" w:cs="Times New Roman"/>
          <w:sz w:val="24"/>
          <w:szCs w:val="24"/>
        </w:rPr>
        <w:t>)</w:t>
      </w:r>
      <w:r w:rsidR="00FB00D8" w:rsidRPr="00C36066">
        <w:rPr>
          <w:rFonts w:ascii="Times New Roman" w:eastAsia="Times New Roman" w:hAnsi="Times New Roman" w:cs="Times New Roman"/>
          <w:sz w:val="24"/>
          <w:szCs w:val="24"/>
        </w:rPr>
        <w:t>. Th</w:t>
      </w:r>
      <w:r w:rsidR="00FC226D" w:rsidRPr="00C36066">
        <w:rPr>
          <w:rFonts w:ascii="Times New Roman" w:eastAsia="Times New Roman" w:hAnsi="Times New Roman" w:cs="Times New Roman"/>
          <w:sz w:val="24"/>
          <w:szCs w:val="24"/>
        </w:rPr>
        <w:t xml:space="preserve">e capture of cases for entry into the </w:t>
      </w:r>
      <w:proofErr w:type="spellStart"/>
      <w:r w:rsidR="00FC226D" w:rsidRPr="00C36066">
        <w:rPr>
          <w:rFonts w:ascii="Times New Roman" w:eastAsia="Times New Roman" w:hAnsi="Times New Roman" w:cs="Times New Roman"/>
          <w:sz w:val="24"/>
          <w:szCs w:val="24"/>
        </w:rPr>
        <w:t>VetCOT</w:t>
      </w:r>
      <w:proofErr w:type="spellEnd"/>
      <w:r w:rsidR="00FC226D" w:rsidRPr="00C36066">
        <w:rPr>
          <w:rFonts w:ascii="Times New Roman" w:eastAsia="Times New Roman" w:hAnsi="Times New Roman" w:cs="Times New Roman"/>
          <w:sz w:val="24"/>
          <w:szCs w:val="24"/>
        </w:rPr>
        <w:t xml:space="preserve"> trauma registry</w:t>
      </w:r>
      <w:r w:rsidR="00FB00D8" w:rsidRPr="00C36066">
        <w:rPr>
          <w:rFonts w:ascii="Times New Roman" w:eastAsia="Times New Roman" w:hAnsi="Times New Roman" w:cs="Times New Roman"/>
          <w:sz w:val="24"/>
          <w:szCs w:val="24"/>
        </w:rPr>
        <w:t xml:space="preserve"> will be evaluated by screening </w:t>
      </w:r>
      <w:r w:rsidR="006F222C">
        <w:rPr>
          <w:rFonts w:ascii="Times New Roman" w:eastAsia="Times New Roman" w:hAnsi="Times New Roman" w:cs="Times New Roman"/>
          <w:sz w:val="24"/>
          <w:szCs w:val="24"/>
        </w:rPr>
        <w:t xml:space="preserve">each VTC’s </w:t>
      </w:r>
      <w:r>
        <w:rPr>
          <w:rFonts w:ascii="Times New Roman" w:eastAsia="Times New Roman" w:hAnsi="Times New Roman" w:cs="Times New Roman"/>
          <w:sz w:val="24"/>
          <w:szCs w:val="24"/>
        </w:rPr>
        <w:t xml:space="preserve">medical </w:t>
      </w:r>
      <w:r w:rsidR="00FB00D8" w:rsidRPr="00C36066">
        <w:rPr>
          <w:rFonts w:ascii="Times New Roman" w:eastAsia="Times New Roman" w:hAnsi="Times New Roman" w:cs="Times New Roman"/>
          <w:sz w:val="24"/>
          <w:szCs w:val="24"/>
        </w:rPr>
        <w:t>record</w:t>
      </w:r>
      <w:r>
        <w:rPr>
          <w:rFonts w:ascii="Times New Roman" w:eastAsia="Times New Roman" w:hAnsi="Times New Roman" w:cs="Times New Roman"/>
          <w:sz w:val="24"/>
          <w:szCs w:val="24"/>
        </w:rPr>
        <w:t>s system</w:t>
      </w:r>
      <w:r w:rsidR="00FB00D8" w:rsidRPr="00C36066">
        <w:rPr>
          <w:rFonts w:ascii="Times New Roman" w:eastAsia="Times New Roman" w:hAnsi="Times New Roman" w:cs="Times New Roman"/>
          <w:sz w:val="24"/>
          <w:szCs w:val="24"/>
        </w:rPr>
        <w:t xml:space="preserve"> for trauma cases unrecorded in the trauma registry.</w:t>
      </w:r>
      <w:r w:rsidR="00F50355">
        <w:rPr>
          <w:rFonts w:ascii="Times New Roman" w:eastAsia="Times New Roman" w:hAnsi="Times New Roman" w:cs="Times New Roman"/>
          <w:sz w:val="24"/>
          <w:szCs w:val="24"/>
        </w:rPr>
        <w:t xml:space="preserve"> The search terms “Hit by Car”, “Lace</w:t>
      </w:r>
      <w:r w:rsidR="007B01F3">
        <w:rPr>
          <w:rFonts w:ascii="Times New Roman" w:eastAsia="Times New Roman" w:hAnsi="Times New Roman" w:cs="Times New Roman"/>
          <w:sz w:val="24"/>
          <w:szCs w:val="24"/>
        </w:rPr>
        <w:t xml:space="preserve">ration”, “Wound”, “Injury”, </w:t>
      </w:r>
      <w:r w:rsidR="00F50355">
        <w:rPr>
          <w:rFonts w:ascii="Times New Roman" w:eastAsia="Times New Roman" w:hAnsi="Times New Roman" w:cs="Times New Roman"/>
          <w:sz w:val="24"/>
          <w:szCs w:val="24"/>
        </w:rPr>
        <w:t>“Trauma”</w:t>
      </w:r>
      <w:r w:rsidR="00503BE2">
        <w:rPr>
          <w:rFonts w:ascii="Times New Roman" w:eastAsia="Times New Roman" w:hAnsi="Times New Roman" w:cs="Times New Roman"/>
          <w:sz w:val="24"/>
          <w:szCs w:val="24"/>
        </w:rPr>
        <w:t>,</w:t>
      </w:r>
      <w:r w:rsidR="007B01F3">
        <w:rPr>
          <w:rFonts w:ascii="Times New Roman" w:eastAsia="Times New Roman" w:hAnsi="Times New Roman" w:cs="Times New Roman"/>
          <w:sz w:val="24"/>
          <w:szCs w:val="24"/>
        </w:rPr>
        <w:t xml:space="preserve"> and</w:t>
      </w:r>
      <w:r w:rsidR="00503BE2">
        <w:rPr>
          <w:rFonts w:ascii="Times New Roman" w:eastAsia="Times New Roman" w:hAnsi="Times New Roman" w:cs="Times New Roman"/>
          <w:sz w:val="24"/>
          <w:szCs w:val="24"/>
        </w:rPr>
        <w:t xml:space="preserve"> “Attacked by Animal”</w:t>
      </w:r>
      <w:r w:rsidR="00FB00D8" w:rsidRPr="00C36066">
        <w:rPr>
          <w:rFonts w:ascii="Times New Roman" w:eastAsia="Times New Roman" w:hAnsi="Times New Roman" w:cs="Times New Roman"/>
          <w:sz w:val="24"/>
          <w:szCs w:val="24"/>
        </w:rPr>
        <w:t xml:space="preserve"> </w:t>
      </w:r>
      <w:r w:rsidR="00F50355">
        <w:rPr>
          <w:rFonts w:ascii="Times New Roman" w:eastAsia="Times New Roman" w:hAnsi="Times New Roman" w:cs="Times New Roman"/>
          <w:sz w:val="24"/>
          <w:szCs w:val="24"/>
        </w:rPr>
        <w:t xml:space="preserve">will be used to </w:t>
      </w:r>
      <w:r w:rsidR="008E42AC">
        <w:rPr>
          <w:rFonts w:ascii="Times New Roman" w:eastAsia="Times New Roman" w:hAnsi="Times New Roman" w:cs="Times New Roman"/>
          <w:sz w:val="24"/>
          <w:szCs w:val="24"/>
        </w:rPr>
        <w:t>identify</w:t>
      </w:r>
      <w:r w:rsidR="00F50355">
        <w:rPr>
          <w:rFonts w:ascii="Times New Roman" w:eastAsia="Times New Roman" w:hAnsi="Times New Roman" w:cs="Times New Roman"/>
          <w:sz w:val="24"/>
          <w:szCs w:val="24"/>
        </w:rPr>
        <w:t xml:space="preserve"> </w:t>
      </w:r>
      <w:r w:rsidR="00171E81">
        <w:rPr>
          <w:rFonts w:ascii="Times New Roman" w:eastAsia="Times New Roman" w:hAnsi="Times New Roman" w:cs="Times New Roman"/>
          <w:sz w:val="24"/>
          <w:szCs w:val="24"/>
        </w:rPr>
        <w:t>canine and feline</w:t>
      </w:r>
      <w:r w:rsidR="00F50355">
        <w:rPr>
          <w:rFonts w:ascii="Times New Roman" w:eastAsia="Times New Roman" w:hAnsi="Times New Roman" w:cs="Times New Roman"/>
          <w:sz w:val="24"/>
          <w:szCs w:val="24"/>
        </w:rPr>
        <w:t xml:space="preserve"> trauma cases that </w:t>
      </w:r>
      <w:r w:rsidR="00CE3296">
        <w:rPr>
          <w:rFonts w:ascii="Times New Roman" w:eastAsia="Times New Roman" w:hAnsi="Times New Roman" w:cs="Times New Roman"/>
          <w:sz w:val="24"/>
          <w:szCs w:val="24"/>
        </w:rPr>
        <w:t>were</w:t>
      </w:r>
      <w:r w:rsidR="00F50355">
        <w:rPr>
          <w:rFonts w:ascii="Times New Roman" w:eastAsia="Times New Roman" w:hAnsi="Times New Roman" w:cs="Times New Roman"/>
          <w:sz w:val="24"/>
          <w:szCs w:val="24"/>
        </w:rPr>
        <w:t xml:space="preserve"> presented to</w:t>
      </w:r>
      <w:r w:rsidR="00303F81">
        <w:rPr>
          <w:rFonts w:ascii="Times New Roman" w:eastAsia="Times New Roman" w:hAnsi="Times New Roman" w:cs="Times New Roman"/>
          <w:sz w:val="24"/>
          <w:szCs w:val="24"/>
        </w:rPr>
        <w:t xml:space="preserve"> their respective VTC</w:t>
      </w:r>
      <w:r w:rsidR="00171E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within the defined time period. Unique identifiers (e.g., case numbers) will be used to identify relevant cases that have not been uploaded into the trauma registry. </w:t>
      </w:r>
      <w:r w:rsidR="009B1010" w:rsidRPr="00C64DEE">
        <w:rPr>
          <w:rFonts w:ascii="Times New Roman" w:eastAsia="Times New Roman" w:hAnsi="Times New Roman" w:cs="Times New Roman"/>
          <w:sz w:val="24"/>
          <w:szCs w:val="24"/>
        </w:rPr>
        <w:t>A measurement of percent missed cases (number of unreported trauma cases/total recorded and unrecorded trauma cases*100) will be reported.</w:t>
      </w:r>
      <w:r w:rsidR="009B1010">
        <w:rPr>
          <w:rFonts w:ascii="Times New Roman" w:eastAsia="Times New Roman" w:hAnsi="Times New Roman" w:cs="Times New Roman"/>
          <w:sz w:val="24"/>
          <w:szCs w:val="24"/>
        </w:rPr>
        <w:t xml:space="preserve"> </w:t>
      </w:r>
      <w:r w:rsidR="00577B5F">
        <w:rPr>
          <w:rFonts w:ascii="Times New Roman" w:eastAsia="Times New Roman" w:hAnsi="Times New Roman" w:cs="Times New Roman"/>
          <w:sz w:val="24"/>
          <w:szCs w:val="24"/>
        </w:rPr>
        <w:t>Additionally, t</w:t>
      </w:r>
      <w:r>
        <w:rPr>
          <w:rFonts w:ascii="Times New Roman" w:eastAsia="Times New Roman" w:hAnsi="Times New Roman" w:cs="Times New Roman"/>
          <w:sz w:val="24"/>
          <w:szCs w:val="24"/>
        </w:rPr>
        <w:t>he data analyst</w:t>
      </w:r>
      <w:r w:rsidR="002915FC">
        <w:rPr>
          <w:rFonts w:ascii="Times New Roman" w:eastAsia="Times New Roman" w:hAnsi="Times New Roman" w:cs="Times New Roman"/>
          <w:sz w:val="24"/>
          <w:szCs w:val="24"/>
        </w:rPr>
        <w:t xml:space="preserve"> (TC)</w:t>
      </w:r>
      <w:r>
        <w:rPr>
          <w:rFonts w:ascii="Times New Roman" w:eastAsia="Times New Roman" w:hAnsi="Times New Roman" w:cs="Times New Roman"/>
          <w:sz w:val="24"/>
          <w:szCs w:val="24"/>
        </w:rPr>
        <w:t xml:space="preserve"> will use code to </w:t>
      </w:r>
      <w:r w:rsidR="000B6748">
        <w:rPr>
          <w:rFonts w:ascii="Times New Roman" w:eastAsia="Times New Roman" w:hAnsi="Times New Roman" w:cs="Times New Roman"/>
          <w:sz w:val="24"/>
          <w:szCs w:val="24"/>
        </w:rPr>
        <w:t>identify</w:t>
      </w:r>
      <w:r>
        <w:rPr>
          <w:rFonts w:ascii="Times New Roman" w:eastAsia="Times New Roman" w:hAnsi="Times New Roman" w:cs="Times New Roman"/>
          <w:sz w:val="24"/>
          <w:szCs w:val="24"/>
        </w:rPr>
        <w:t xml:space="preserve"> potential cases uploaded multiple times for a single presentation (defined as error of commission). </w:t>
      </w:r>
    </w:p>
    <w:p w14:paraId="6191222E" w14:textId="77777777" w:rsidR="000B3AA9" w:rsidRDefault="000B3AA9" w:rsidP="00C36066">
      <w:pPr>
        <w:pStyle w:val="ListParagraph"/>
        <w:shd w:val="clear" w:color="auto" w:fill="FFFFFF"/>
        <w:spacing w:after="0" w:line="240" w:lineRule="auto"/>
        <w:jc w:val="both"/>
        <w:rPr>
          <w:rFonts w:ascii="Times New Roman" w:eastAsia="Times New Roman" w:hAnsi="Times New Roman" w:cs="Times New Roman"/>
          <w:sz w:val="24"/>
          <w:szCs w:val="24"/>
        </w:rPr>
      </w:pPr>
    </w:p>
    <w:p w14:paraId="3B13F774" w14:textId="16DC56E4" w:rsidR="00C74FC2" w:rsidRPr="00C36066" w:rsidRDefault="00D90B3C" w:rsidP="00C36066">
      <w:pPr>
        <w:shd w:val="clear" w:color="auto" w:fill="FFFFFF"/>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00C74FC2" w:rsidRPr="00C36066">
        <w:rPr>
          <w:rFonts w:ascii="Times New Roman" w:eastAsia="Times New Roman" w:hAnsi="Times New Roman" w:cs="Times New Roman"/>
          <w:b/>
          <w:sz w:val="24"/>
          <w:szCs w:val="24"/>
        </w:rPr>
        <w:t>C</w:t>
      </w:r>
      <w:r w:rsidR="00D5428D" w:rsidRPr="00C36066">
        <w:rPr>
          <w:rFonts w:ascii="Times New Roman" w:eastAsia="Times New Roman" w:hAnsi="Times New Roman" w:cs="Times New Roman"/>
          <w:b/>
          <w:sz w:val="24"/>
          <w:szCs w:val="24"/>
        </w:rPr>
        <w:t>ompleteness</w:t>
      </w:r>
      <w:r w:rsidR="007A087F" w:rsidRPr="00C36066">
        <w:rPr>
          <w:rFonts w:ascii="Times New Roman" w:eastAsia="Times New Roman" w:hAnsi="Times New Roman" w:cs="Times New Roman"/>
          <w:sz w:val="24"/>
          <w:szCs w:val="24"/>
        </w:rPr>
        <w:t xml:space="preserve"> </w:t>
      </w:r>
      <w:r w:rsidR="002915FC">
        <w:rPr>
          <w:rFonts w:ascii="Times New Roman" w:eastAsia="Times New Roman" w:hAnsi="Times New Roman" w:cs="Times New Roman"/>
          <w:sz w:val="24"/>
          <w:szCs w:val="24"/>
        </w:rPr>
        <w:t>(defined as</w:t>
      </w:r>
      <w:r w:rsidR="00FB00D8" w:rsidRPr="00C36066">
        <w:rPr>
          <w:rFonts w:ascii="Times New Roman" w:eastAsia="Times New Roman" w:hAnsi="Times New Roman" w:cs="Times New Roman"/>
          <w:sz w:val="24"/>
          <w:szCs w:val="24"/>
        </w:rPr>
        <w:t xml:space="preserve"> the extent to which all necessary data is </w:t>
      </w:r>
      <w:r w:rsidR="0026117B">
        <w:rPr>
          <w:rFonts w:ascii="Times New Roman" w:eastAsia="Times New Roman" w:hAnsi="Times New Roman" w:cs="Times New Roman"/>
          <w:sz w:val="24"/>
          <w:szCs w:val="24"/>
        </w:rPr>
        <w:t>acquired</w:t>
      </w:r>
      <w:r w:rsidR="002915FC">
        <w:rPr>
          <w:rFonts w:ascii="Times New Roman" w:eastAsia="Times New Roman" w:hAnsi="Times New Roman" w:cs="Times New Roman"/>
          <w:sz w:val="24"/>
          <w:szCs w:val="24"/>
        </w:rPr>
        <w:t>)</w:t>
      </w:r>
      <w:r w:rsidR="00FB00D8" w:rsidRPr="00C36066">
        <w:rPr>
          <w:rFonts w:ascii="Times New Roman" w:eastAsia="Times New Roman" w:hAnsi="Times New Roman" w:cs="Times New Roman"/>
          <w:sz w:val="24"/>
          <w:szCs w:val="24"/>
        </w:rPr>
        <w:t xml:space="preserve">. </w:t>
      </w:r>
      <w:r w:rsidR="002915FC">
        <w:rPr>
          <w:rFonts w:ascii="Times New Roman" w:eastAsia="Times New Roman" w:hAnsi="Times New Roman" w:cs="Times New Roman"/>
          <w:sz w:val="24"/>
          <w:szCs w:val="24"/>
        </w:rPr>
        <w:t xml:space="preserve">Case completeness for those records entered into the </w:t>
      </w:r>
      <w:proofErr w:type="spellStart"/>
      <w:r w:rsidR="002915FC">
        <w:rPr>
          <w:rFonts w:ascii="Times New Roman" w:eastAsia="Times New Roman" w:hAnsi="Times New Roman" w:cs="Times New Roman"/>
          <w:sz w:val="24"/>
          <w:szCs w:val="24"/>
        </w:rPr>
        <w:t>VetCOT</w:t>
      </w:r>
      <w:proofErr w:type="spellEnd"/>
      <w:r w:rsidR="002915FC">
        <w:rPr>
          <w:rFonts w:ascii="Times New Roman" w:eastAsia="Times New Roman" w:hAnsi="Times New Roman" w:cs="Times New Roman"/>
          <w:sz w:val="24"/>
          <w:szCs w:val="24"/>
        </w:rPr>
        <w:t xml:space="preserve"> trauma registry </w:t>
      </w:r>
      <w:r w:rsidR="00CB5277" w:rsidRPr="00C36066">
        <w:rPr>
          <w:rFonts w:ascii="Times New Roman" w:eastAsia="Times New Roman" w:hAnsi="Times New Roman" w:cs="Times New Roman"/>
          <w:sz w:val="24"/>
          <w:szCs w:val="24"/>
        </w:rPr>
        <w:t xml:space="preserve">will be </w:t>
      </w:r>
      <w:r w:rsidR="002915FC">
        <w:rPr>
          <w:rFonts w:ascii="Times New Roman" w:eastAsia="Times New Roman" w:hAnsi="Times New Roman" w:cs="Times New Roman"/>
          <w:sz w:val="24"/>
          <w:szCs w:val="24"/>
        </w:rPr>
        <w:t>de</w:t>
      </w:r>
      <w:r w:rsidR="00F012E2">
        <w:rPr>
          <w:rFonts w:ascii="Times New Roman" w:eastAsia="Times New Roman" w:hAnsi="Times New Roman" w:cs="Times New Roman"/>
          <w:sz w:val="24"/>
          <w:szCs w:val="24"/>
        </w:rPr>
        <w:t>t</w:t>
      </w:r>
      <w:r w:rsidR="002915FC">
        <w:rPr>
          <w:rFonts w:ascii="Times New Roman" w:eastAsia="Times New Roman" w:hAnsi="Times New Roman" w:cs="Times New Roman"/>
          <w:sz w:val="24"/>
          <w:szCs w:val="24"/>
        </w:rPr>
        <w:t>ermined</w:t>
      </w:r>
      <w:r w:rsidR="00F028B1">
        <w:rPr>
          <w:rFonts w:ascii="Times New Roman" w:eastAsia="Times New Roman" w:hAnsi="Times New Roman" w:cs="Times New Roman"/>
          <w:sz w:val="24"/>
          <w:szCs w:val="24"/>
        </w:rPr>
        <w:t xml:space="preserve"> by measuring </w:t>
      </w:r>
      <w:r w:rsidR="001737FD">
        <w:rPr>
          <w:rFonts w:ascii="Times New Roman" w:eastAsia="Times New Roman" w:hAnsi="Times New Roman" w:cs="Times New Roman"/>
          <w:sz w:val="24"/>
          <w:szCs w:val="24"/>
        </w:rPr>
        <w:t>how many data points were recorded out of total possibilities</w:t>
      </w:r>
      <w:r w:rsidR="00CB5277" w:rsidRPr="00C36066">
        <w:rPr>
          <w:rFonts w:ascii="Times New Roman" w:eastAsia="Times New Roman" w:hAnsi="Times New Roman" w:cs="Times New Roman"/>
          <w:sz w:val="24"/>
          <w:szCs w:val="24"/>
        </w:rPr>
        <w:t xml:space="preserve">. </w:t>
      </w:r>
      <w:r w:rsidR="001E5C53">
        <w:rPr>
          <w:rFonts w:ascii="Times New Roman" w:eastAsia="Times New Roman" w:hAnsi="Times New Roman" w:cs="Times New Roman"/>
          <w:sz w:val="24"/>
          <w:szCs w:val="24"/>
        </w:rPr>
        <w:t>The original trauma dataset will be screened to ensure that all the required fields for each case have been filled out. Missing data will be documented and recognized as incomplete data points.</w:t>
      </w:r>
      <w:r w:rsidR="001008C2">
        <w:rPr>
          <w:rFonts w:ascii="Times New Roman" w:eastAsia="Times New Roman" w:hAnsi="Times New Roman" w:cs="Times New Roman"/>
          <w:sz w:val="24"/>
          <w:szCs w:val="24"/>
        </w:rPr>
        <w:t xml:space="preserve"> </w:t>
      </w:r>
      <w:r w:rsidR="00280CCF">
        <w:rPr>
          <w:rFonts w:ascii="Times New Roman" w:eastAsia="Times New Roman" w:hAnsi="Times New Roman" w:cs="Times New Roman"/>
          <w:sz w:val="24"/>
          <w:szCs w:val="24"/>
        </w:rPr>
        <w:t>The completeness of variables</w:t>
      </w:r>
      <w:r w:rsidR="00CB5277" w:rsidRPr="00C36066">
        <w:rPr>
          <w:rFonts w:ascii="Times New Roman" w:eastAsia="Times New Roman" w:hAnsi="Times New Roman" w:cs="Times New Roman"/>
          <w:sz w:val="24"/>
          <w:szCs w:val="24"/>
        </w:rPr>
        <w:t xml:space="preserve"> </w:t>
      </w:r>
      <w:r w:rsidR="00280CCF">
        <w:rPr>
          <w:rFonts w:ascii="Times New Roman" w:eastAsia="Times New Roman" w:hAnsi="Times New Roman" w:cs="Times New Roman"/>
          <w:sz w:val="24"/>
          <w:szCs w:val="24"/>
        </w:rPr>
        <w:t>with</w:t>
      </w:r>
      <w:r w:rsidR="00CB5277" w:rsidRPr="00C36066">
        <w:rPr>
          <w:rFonts w:ascii="Times New Roman" w:eastAsia="Times New Roman" w:hAnsi="Times New Roman" w:cs="Times New Roman"/>
          <w:sz w:val="24"/>
          <w:szCs w:val="24"/>
        </w:rPr>
        <w:t xml:space="preserve">in the trauma registry will be reported through a percent </w:t>
      </w:r>
      <w:r w:rsidR="00280CCF">
        <w:rPr>
          <w:rFonts w:ascii="Times New Roman" w:eastAsia="Times New Roman" w:hAnsi="Times New Roman" w:cs="Times New Roman"/>
          <w:sz w:val="24"/>
          <w:szCs w:val="24"/>
        </w:rPr>
        <w:t>complete</w:t>
      </w:r>
      <w:r w:rsidR="00123CEE">
        <w:rPr>
          <w:rFonts w:ascii="Times New Roman" w:eastAsia="Times New Roman" w:hAnsi="Times New Roman" w:cs="Times New Roman"/>
          <w:sz w:val="24"/>
          <w:szCs w:val="24"/>
        </w:rPr>
        <w:t xml:space="preserve">ness </w:t>
      </w:r>
      <w:r w:rsidR="00CB5277" w:rsidRPr="00C36066">
        <w:rPr>
          <w:rFonts w:ascii="Times New Roman" w:eastAsia="Times New Roman" w:hAnsi="Times New Roman" w:cs="Times New Roman"/>
          <w:sz w:val="24"/>
          <w:szCs w:val="24"/>
        </w:rPr>
        <w:t xml:space="preserve">measurement (number of </w:t>
      </w:r>
      <w:r w:rsidR="00280CCF">
        <w:rPr>
          <w:rFonts w:ascii="Times New Roman" w:eastAsia="Times New Roman" w:hAnsi="Times New Roman" w:cs="Times New Roman"/>
          <w:sz w:val="24"/>
          <w:szCs w:val="24"/>
        </w:rPr>
        <w:t>recorded</w:t>
      </w:r>
      <w:r w:rsidR="00CB5277" w:rsidRPr="00C36066">
        <w:rPr>
          <w:rFonts w:ascii="Times New Roman" w:eastAsia="Times New Roman" w:hAnsi="Times New Roman" w:cs="Times New Roman"/>
          <w:sz w:val="24"/>
          <w:szCs w:val="24"/>
        </w:rPr>
        <w:t xml:space="preserve"> values/total number of data points*100).</w:t>
      </w:r>
    </w:p>
    <w:bookmarkEnd w:id="17"/>
    <w:p w14:paraId="2FCA26FA" w14:textId="77777777" w:rsidR="000B3AA9" w:rsidRDefault="000B3AA9" w:rsidP="00C36066">
      <w:pPr>
        <w:shd w:val="clear" w:color="auto" w:fill="FFFFFF"/>
        <w:spacing w:after="0" w:line="240" w:lineRule="auto"/>
        <w:jc w:val="both"/>
        <w:rPr>
          <w:rFonts w:ascii="Times New Roman" w:eastAsia="Times New Roman" w:hAnsi="Times New Roman" w:cs="Times New Roman"/>
          <w:sz w:val="24"/>
          <w:szCs w:val="24"/>
        </w:rPr>
      </w:pPr>
    </w:p>
    <w:p w14:paraId="518AF41F" w14:textId="77777777" w:rsidR="00AB17B0" w:rsidRPr="00AB17B0" w:rsidRDefault="00AB17B0" w:rsidP="004635E2">
      <w:pPr>
        <w:shd w:val="clear" w:color="auto" w:fill="FFFFFF"/>
        <w:spacing w:after="0" w:line="240" w:lineRule="auto"/>
        <w:jc w:val="both"/>
        <w:rPr>
          <w:rFonts w:ascii="Times New Roman" w:eastAsia="Times New Roman" w:hAnsi="Times New Roman" w:cs="Times New Roman"/>
          <w:sz w:val="24"/>
          <w:szCs w:val="24"/>
        </w:rPr>
      </w:pPr>
    </w:p>
    <w:p w14:paraId="751598DD" w14:textId="639DA7BC" w:rsidR="009F1F7F" w:rsidRPr="00AA606B" w:rsidRDefault="00C74FC2" w:rsidP="00AA606B">
      <w:pPr>
        <w:shd w:val="clear" w:color="auto" w:fill="FFFFFF"/>
        <w:spacing w:after="0" w:line="240" w:lineRule="auto"/>
        <w:jc w:val="both"/>
        <w:rPr>
          <w:rFonts w:ascii="Times New Roman" w:eastAsia="Times New Roman" w:hAnsi="Times New Roman" w:cs="Times New Roman"/>
          <w:b/>
          <w:sz w:val="24"/>
          <w:szCs w:val="24"/>
        </w:rPr>
      </w:pPr>
      <w:r w:rsidRPr="00C74FC2">
        <w:rPr>
          <w:rFonts w:ascii="Times New Roman" w:eastAsia="Times New Roman" w:hAnsi="Times New Roman" w:cs="Times New Roman"/>
          <w:b/>
          <w:sz w:val="24"/>
          <w:szCs w:val="24"/>
        </w:rPr>
        <w:t>Objective</w:t>
      </w:r>
      <w:r w:rsidR="002C0BF3">
        <w:rPr>
          <w:rFonts w:ascii="Times New Roman" w:eastAsia="Times New Roman" w:hAnsi="Times New Roman" w:cs="Times New Roman"/>
          <w:b/>
          <w:sz w:val="24"/>
          <w:szCs w:val="24"/>
        </w:rPr>
        <w:t xml:space="preserve"> 2</w:t>
      </w:r>
      <w:r w:rsidRPr="00C74FC2">
        <w:rPr>
          <w:rFonts w:ascii="Times New Roman" w:eastAsia="Times New Roman" w:hAnsi="Times New Roman" w:cs="Times New Roman"/>
          <w:b/>
          <w:sz w:val="24"/>
          <w:szCs w:val="24"/>
        </w:rPr>
        <w:t xml:space="preserve">: </w:t>
      </w:r>
      <w:r w:rsidR="00AB17B0" w:rsidRPr="00AA606B">
        <w:rPr>
          <w:rFonts w:ascii="Times New Roman" w:eastAsia="Times New Roman" w:hAnsi="Times New Roman" w:cs="Times New Roman"/>
          <w:b/>
          <w:sz w:val="24"/>
          <w:szCs w:val="24"/>
        </w:rPr>
        <w:t xml:space="preserve">To describe the differences that exist between </w:t>
      </w:r>
      <w:r w:rsidR="00D77C57">
        <w:rPr>
          <w:rFonts w:ascii="Times New Roman" w:eastAsia="Times New Roman" w:hAnsi="Times New Roman" w:cs="Times New Roman"/>
          <w:b/>
          <w:sz w:val="24"/>
          <w:szCs w:val="24"/>
        </w:rPr>
        <w:t xml:space="preserve">the </w:t>
      </w:r>
      <w:r w:rsidR="00AB17B0" w:rsidRPr="00AA606B">
        <w:rPr>
          <w:rFonts w:ascii="Times New Roman" w:eastAsia="Times New Roman" w:hAnsi="Times New Roman" w:cs="Times New Roman"/>
          <w:b/>
          <w:sz w:val="24"/>
          <w:szCs w:val="24"/>
        </w:rPr>
        <w:t xml:space="preserve">original data and quality-controlled data, </w:t>
      </w:r>
      <w:r w:rsidR="00D77C57">
        <w:rPr>
          <w:rFonts w:ascii="Times New Roman" w:eastAsia="Times New Roman" w:hAnsi="Times New Roman" w:cs="Times New Roman"/>
          <w:b/>
          <w:sz w:val="24"/>
          <w:szCs w:val="24"/>
        </w:rPr>
        <w:t xml:space="preserve">and </w:t>
      </w:r>
      <w:r w:rsidR="00AB17B0" w:rsidRPr="00AA606B">
        <w:rPr>
          <w:rFonts w:ascii="Times New Roman" w:eastAsia="Times New Roman" w:hAnsi="Times New Roman" w:cs="Times New Roman"/>
          <w:b/>
          <w:sz w:val="24"/>
          <w:szCs w:val="24"/>
        </w:rPr>
        <w:t xml:space="preserve">characterize the </w:t>
      </w:r>
      <w:r w:rsidR="00926516" w:rsidRPr="00AA606B">
        <w:rPr>
          <w:rFonts w:ascii="Times New Roman" w:eastAsia="Times New Roman" w:hAnsi="Times New Roman" w:cs="Times New Roman"/>
          <w:b/>
          <w:sz w:val="24"/>
          <w:szCs w:val="24"/>
        </w:rPr>
        <w:t xml:space="preserve">relative </w:t>
      </w:r>
      <w:r w:rsidR="00AB17B0" w:rsidRPr="00AA606B">
        <w:rPr>
          <w:rFonts w:ascii="Times New Roman" w:eastAsia="Times New Roman" w:hAnsi="Times New Roman" w:cs="Times New Roman"/>
          <w:b/>
          <w:sz w:val="24"/>
          <w:szCs w:val="24"/>
        </w:rPr>
        <w:t xml:space="preserve">data quality of initially generated data </w:t>
      </w:r>
      <w:r w:rsidR="009F1F7F" w:rsidRPr="00AA606B">
        <w:rPr>
          <w:rFonts w:ascii="Times New Roman" w:eastAsia="Times New Roman" w:hAnsi="Times New Roman" w:cs="Times New Roman"/>
          <w:b/>
          <w:sz w:val="24"/>
          <w:szCs w:val="24"/>
        </w:rPr>
        <w:t>within</w:t>
      </w:r>
      <w:r w:rsidR="00AB17B0" w:rsidRPr="00AA606B">
        <w:rPr>
          <w:rFonts w:ascii="Times New Roman" w:eastAsia="Times New Roman" w:hAnsi="Times New Roman" w:cs="Times New Roman"/>
          <w:b/>
          <w:sz w:val="24"/>
          <w:szCs w:val="24"/>
        </w:rPr>
        <w:t xml:space="preserve"> the trauma registry</w:t>
      </w:r>
    </w:p>
    <w:p w14:paraId="2EC9C713" w14:textId="636916FE" w:rsidR="007A087F" w:rsidRDefault="007A087F" w:rsidP="004635E2">
      <w:pPr>
        <w:shd w:val="clear" w:color="auto" w:fill="FFFFFF"/>
        <w:spacing w:after="0" w:line="240" w:lineRule="auto"/>
        <w:jc w:val="both"/>
        <w:rPr>
          <w:rFonts w:ascii="Times New Roman" w:eastAsia="Times New Roman" w:hAnsi="Times New Roman" w:cs="Times New Roman"/>
          <w:sz w:val="24"/>
          <w:szCs w:val="24"/>
        </w:rPr>
      </w:pPr>
    </w:p>
    <w:p w14:paraId="634F9E7A" w14:textId="778C59D3" w:rsidR="00CC1968" w:rsidRDefault="00EF037C" w:rsidP="004635E2">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CC1968">
        <w:rPr>
          <w:rFonts w:ascii="Times New Roman" w:eastAsia="Times New Roman" w:hAnsi="Times New Roman" w:cs="Times New Roman"/>
          <w:sz w:val="24"/>
          <w:szCs w:val="24"/>
        </w:rPr>
        <w:t>he differences between the original trauma registry data and quality-controlled data</w:t>
      </w:r>
      <w:r>
        <w:rPr>
          <w:rFonts w:ascii="Times New Roman" w:eastAsia="Times New Roman" w:hAnsi="Times New Roman" w:cs="Times New Roman"/>
          <w:sz w:val="24"/>
          <w:szCs w:val="24"/>
        </w:rPr>
        <w:t xml:space="preserve"> will be reported</w:t>
      </w:r>
      <w:r w:rsidR="00CC19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based o</w:t>
      </w:r>
      <w:r w:rsidR="000D727E">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 xml:space="preserve">results of </w:t>
      </w:r>
      <w:r w:rsidR="000D727E">
        <w:rPr>
          <w:rFonts w:ascii="Times New Roman" w:eastAsia="Times New Roman" w:hAnsi="Times New Roman" w:cs="Times New Roman"/>
          <w:sz w:val="24"/>
          <w:szCs w:val="24"/>
        </w:rPr>
        <w:t xml:space="preserve">the </w:t>
      </w:r>
      <w:r w:rsidR="002C6FAD">
        <w:rPr>
          <w:rFonts w:ascii="Times New Roman" w:eastAsia="Times New Roman" w:hAnsi="Times New Roman" w:cs="Times New Roman"/>
          <w:sz w:val="24"/>
          <w:szCs w:val="24"/>
        </w:rPr>
        <w:t xml:space="preserve">four </w:t>
      </w:r>
      <w:r w:rsidR="000D727E">
        <w:rPr>
          <w:rFonts w:ascii="Times New Roman" w:eastAsia="Times New Roman" w:hAnsi="Times New Roman" w:cs="Times New Roman"/>
          <w:sz w:val="24"/>
          <w:szCs w:val="24"/>
        </w:rPr>
        <w:t xml:space="preserve">previously defined </w:t>
      </w:r>
      <w:r>
        <w:rPr>
          <w:rFonts w:ascii="Times New Roman" w:eastAsia="Times New Roman" w:hAnsi="Times New Roman" w:cs="Times New Roman"/>
          <w:sz w:val="24"/>
          <w:szCs w:val="24"/>
        </w:rPr>
        <w:t xml:space="preserve">quality control dimensions: </w:t>
      </w:r>
      <w:r w:rsidR="003F085C">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accuracy, </w:t>
      </w:r>
      <w:r w:rsidR="003F085C">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 xml:space="preserve">completeness, </w:t>
      </w:r>
      <w:r w:rsidR="003F085C">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capture</w:t>
      </w:r>
      <w:r w:rsidR="002C6FAD">
        <w:rPr>
          <w:rFonts w:ascii="Times New Roman" w:eastAsia="Times New Roman" w:hAnsi="Times New Roman" w:cs="Times New Roman"/>
          <w:sz w:val="24"/>
          <w:szCs w:val="24"/>
        </w:rPr>
        <w:t>, and 4) consistency</w:t>
      </w:r>
      <w:r>
        <w:rPr>
          <w:rFonts w:ascii="Times New Roman" w:eastAsia="Times New Roman" w:hAnsi="Times New Roman" w:cs="Times New Roman"/>
          <w:sz w:val="24"/>
          <w:szCs w:val="24"/>
        </w:rPr>
        <w:t xml:space="preserve">. </w:t>
      </w:r>
      <w:r w:rsidR="003F085C">
        <w:rPr>
          <w:rFonts w:ascii="Times New Roman" w:eastAsia="Times New Roman" w:hAnsi="Times New Roman" w:cs="Times New Roman"/>
          <w:sz w:val="24"/>
          <w:szCs w:val="24"/>
        </w:rPr>
        <w:t xml:space="preserve">Using the </w:t>
      </w:r>
      <w:r w:rsidR="00995A5D">
        <w:rPr>
          <w:rFonts w:ascii="Times New Roman" w:eastAsia="Times New Roman" w:hAnsi="Times New Roman" w:cs="Times New Roman"/>
          <w:sz w:val="24"/>
          <w:szCs w:val="24"/>
        </w:rPr>
        <w:t>data collected</w:t>
      </w:r>
      <w:r w:rsidR="003F085C">
        <w:rPr>
          <w:rFonts w:ascii="Times New Roman" w:eastAsia="Times New Roman" w:hAnsi="Times New Roman" w:cs="Times New Roman"/>
          <w:sz w:val="24"/>
          <w:szCs w:val="24"/>
        </w:rPr>
        <w:t xml:space="preserve">, inferences will be made regarding the quality of data initially generated by the trauma registry. </w:t>
      </w:r>
      <w:r w:rsidR="00DD6705">
        <w:rPr>
          <w:rFonts w:ascii="Times New Roman" w:eastAsia="Times New Roman" w:hAnsi="Times New Roman" w:cs="Times New Roman"/>
          <w:bCs/>
          <w:color w:val="212121"/>
          <w:sz w:val="24"/>
          <w:szCs w:val="24"/>
          <w:shd w:val="clear" w:color="auto" w:fill="FFFFFF"/>
        </w:rPr>
        <w:t xml:space="preserve">“Quality data” is poorly defined and ambiguous within existing literature </w:t>
      </w:r>
      <w:r w:rsidR="00DD6705">
        <w:t>(</w:t>
      </w:r>
      <w:r w:rsidR="00DD6705" w:rsidRPr="007D59EC">
        <w:rPr>
          <w:rFonts w:ascii="Times New Roman" w:eastAsia="Times New Roman" w:hAnsi="Times New Roman" w:cs="Times New Roman"/>
          <w:bCs/>
          <w:color w:val="212121"/>
          <w:sz w:val="24"/>
          <w:szCs w:val="24"/>
          <w:shd w:val="clear" w:color="auto" w:fill="FFFFFF"/>
        </w:rPr>
        <w:t>O’Reilly 2016</w:t>
      </w:r>
      <w:r w:rsidR="00DD6705">
        <w:rPr>
          <w:rFonts w:ascii="Times New Roman" w:eastAsia="Times New Roman" w:hAnsi="Times New Roman" w:cs="Times New Roman"/>
          <w:bCs/>
          <w:color w:val="212121"/>
          <w:sz w:val="24"/>
          <w:szCs w:val="24"/>
          <w:shd w:val="clear" w:color="auto" w:fill="FFFFFF"/>
        </w:rPr>
        <w:t xml:space="preserve">); </w:t>
      </w:r>
      <w:r w:rsidR="00095CD2">
        <w:rPr>
          <w:rFonts w:ascii="Times New Roman" w:eastAsia="Times New Roman" w:hAnsi="Times New Roman" w:cs="Times New Roman"/>
          <w:bCs/>
          <w:color w:val="212121"/>
          <w:sz w:val="24"/>
          <w:szCs w:val="24"/>
          <w:shd w:val="clear" w:color="auto" w:fill="FFFFFF"/>
        </w:rPr>
        <w:t xml:space="preserve">human studies </w:t>
      </w:r>
      <w:r w:rsidR="00095CD2">
        <w:rPr>
          <w:rFonts w:ascii="Times New Roman" w:eastAsia="Times New Roman" w:hAnsi="Times New Roman" w:cs="Times New Roman"/>
          <w:sz w:val="24"/>
          <w:szCs w:val="24"/>
        </w:rPr>
        <w:t>have reported varying error ranges: 0.4% to 5.2% (Dente 2016), 0.2% to 19.0% (</w:t>
      </w:r>
      <w:proofErr w:type="spellStart"/>
      <w:r w:rsidR="00095CD2">
        <w:rPr>
          <w:rFonts w:ascii="Times New Roman" w:eastAsia="Times New Roman" w:hAnsi="Times New Roman" w:cs="Times New Roman"/>
          <w:sz w:val="24"/>
          <w:szCs w:val="24"/>
        </w:rPr>
        <w:t>Porgo</w:t>
      </w:r>
      <w:proofErr w:type="spellEnd"/>
      <w:r w:rsidR="00095CD2">
        <w:rPr>
          <w:rFonts w:ascii="Times New Roman" w:eastAsia="Times New Roman" w:hAnsi="Times New Roman" w:cs="Times New Roman"/>
          <w:sz w:val="24"/>
          <w:szCs w:val="24"/>
        </w:rPr>
        <w:t xml:space="preserve"> 2016), 2.3% to 26.9% (Goldberg 2008), and &gt;3% to 22.2% (Hlaing 2006).</w:t>
      </w:r>
      <w:r w:rsidR="00095CD2">
        <w:rPr>
          <w:rFonts w:ascii="Times New Roman" w:eastAsia="Times New Roman" w:hAnsi="Times New Roman" w:cs="Times New Roman"/>
          <w:bCs/>
          <w:color w:val="212121"/>
          <w:sz w:val="24"/>
          <w:szCs w:val="24"/>
          <w:shd w:val="clear" w:color="auto" w:fill="FFFFFF"/>
        </w:rPr>
        <w:t xml:space="preserve"> </w:t>
      </w:r>
      <w:r w:rsidR="00095CD2">
        <w:rPr>
          <w:rFonts w:ascii="Times New Roman" w:eastAsia="Times New Roman" w:hAnsi="Times New Roman" w:cs="Times New Roman"/>
          <w:sz w:val="24"/>
          <w:szCs w:val="24"/>
        </w:rPr>
        <w:t>For most variables, error rates were within 5%. Based on these findings, t</w:t>
      </w:r>
      <w:r w:rsidR="003F085C">
        <w:rPr>
          <w:rFonts w:ascii="Times New Roman" w:eastAsia="Times New Roman" w:hAnsi="Times New Roman" w:cs="Times New Roman"/>
          <w:sz w:val="24"/>
          <w:szCs w:val="24"/>
        </w:rPr>
        <w:t xml:space="preserve">he authors will identify which variables correspond to low relative error (&lt;5% or within the lower range of error within the registry), as well as which </w:t>
      </w:r>
      <w:r w:rsidR="006D15C1">
        <w:rPr>
          <w:rFonts w:ascii="Times New Roman" w:eastAsia="Times New Roman" w:hAnsi="Times New Roman" w:cs="Times New Roman"/>
          <w:sz w:val="24"/>
          <w:szCs w:val="24"/>
        </w:rPr>
        <w:t xml:space="preserve">registry </w:t>
      </w:r>
      <w:r w:rsidR="003F085C">
        <w:rPr>
          <w:rFonts w:ascii="Times New Roman" w:eastAsia="Times New Roman" w:hAnsi="Times New Roman" w:cs="Times New Roman"/>
          <w:sz w:val="24"/>
          <w:szCs w:val="24"/>
        </w:rPr>
        <w:lastRenderedPageBreak/>
        <w:t>variables correspond to high relative error (&gt;5% or within the high end of range in context of the registry).</w:t>
      </w:r>
    </w:p>
    <w:p w14:paraId="3C8265EC" w14:textId="77777777" w:rsidR="00CC1968" w:rsidRPr="007A087F" w:rsidRDefault="00CC1968" w:rsidP="004635E2">
      <w:pPr>
        <w:shd w:val="clear" w:color="auto" w:fill="FFFFFF"/>
        <w:spacing w:after="0" w:line="240" w:lineRule="auto"/>
        <w:jc w:val="both"/>
        <w:rPr>
          <w:rFonts w:ascii="Times New Roman" w:eastAsia="Times New Roman" w:hAnsi="Times New Roman" w:cs="Times New Roman"/>
          <w:sz w:val="24"/>
          <w:szCs w:val="24"/>
        </w:rPr>
      </w:pPr>
    </w:p>
    <w:p w14:paraId="32E4FE36" w14:textId="6ED8B97E" w:rsidR="00AB17B0" w:rsidRPr="00AB17B0" w:rsidRDefault="00AB17B0" w:rsidP="004635E2">
      <w:pPr>
        <w:shd w:val="clear" w:color="auto" w:fill="FFFFFF"/>
        <w:spacing w:after="0" w:line="240" w:lineRule="auto"/>
        <w:jc w:val="both"/>
        <w:rPr>
          <w:rFonts w:ascii="Times New Roman" w:eastAsia="Times New Roman" w:hAnsi="Times New Roman" w:cs="Times New Roman"/>
          <w:sz w:val="24"/>
          <w:szCs w:val="24"/>
        </w:rPr>
      </w:pPr>
    </w:p>
    <w:p w14:paraId="646E6FEA" w14:textId="3238BCE7" w:rsidR="00AB17B0" w:rsidRPr="00AA606B" w:rsidRDefault="00A864B4" w:rsidP="00AA606B">
      <w:pPr>
        <w:shd w:val="clear" w:color="auto" w:fill="FFFFFF"/>
        <w:spacing w:after="0" w:line="240" w:lineRule="auto"/>
        <w:jc w:val="both"/>
        <w:rPr>
          <w:rFonts w:ascii="Times New Roman" w:eastAsia="Times New Roman" w:hAnsi="Times New Roman" w:cs="Times New Roman"/>
          <w:sz w:val="24"/>
          <w:szCs w:val="24"/>
        </w:rPr>
      </w:pPr>
      <w:r w:rsidRPr="00C74FC2">
        <w:rPr>
          <w:rFonts w:ascii="Times New Roman" w:eastAsia="Times New Roman" w:hAnsi="Times New Roman" w:cs="Times New Roman"/>
          <w:b/>
          <w:sz w:val="24"/>
          <w:szCs w:val="24"/>
        </w:rPr>
        <w:t>Objective</w:t>
      </w:r>
      <w:r>
        <w:rPr>
          <w:rFonts w:ascii="Times New Roman" w:eastAsia="Times New Roman" w:hAnsi="Times New Roman" w:cs="Times New Roman"/>
          <w:b/>
          <w:sz w:val="24"/>
          <w:szCs w:val="24"/>
        </w:rPr>
        <w:t xml:space="preserve"> 3</w:t>
      </w:r>
      <w:r w:rsidRPr="00C74FC2">
        <w:rPr>
          <w:rFonts w:ascii="Times New Roman" w:eastAsia="Times New Roman" w:hAnsi="Times New Roman" w:cs="Times New Roman"/>
          <w:b/>
          <w:sz w:val="24"/>
          <w:szCs w:val="24"/>
        </w:rPr>
        <w:t xml:space="preserve">: </w:t>
      </w:r>
      <w:r w:rsidR="00AB17B0" w:rsidRPr="00AA606B">
        <w:rPr>
          <w:rFonts w:ascii="Times New Roman" w:eastAsia="Times New Roman" w:hAnsi="Times New Roman" w:cs="Times New Roman"/>
          <w:b/>
          <w:sz w:val="24"/>
          <w:szCs w:val="24"/>
        </w:rPr>
        <w:t xml:space="preserve">To identify which </w:t>
      </w:r>
      <w:proofErr w:type="spellStart"/>
      <w:r w:rsidR="00AB17B0" w:rsidRPr="00AA606B">
        <w:rPr>
          <w:rFonts w:ascii="Times New Roman" w:eastAsia="Times New Roman" w:hAnsi="Times New Roman" w:cs="Times New Roman"/>
          <w:b/>
          <w:sz w:val="24"/>
          <w:szCs w:val="24"/>
        </w:rPr>
        <w:t>REDCap</w:t>
      </w:r>
      <w:proofErr w:type="spellEnd"/>
      <w:r w:rsidR="00AB17B0" w:rsidRPr="00AA606B">
        <w:rPr>
          <w:rFonts w:ascii="Times New Roman" w:eastAsia="Times New Roman" w:hAnsi="Times New Roman" w:cs="Times New Roman"/>
          <w:b/>
          <w:sz w:val="24"/>
          <w:szCs w:val="24"/>
        </w:rPr>
        <w:t xml:space="preserve"> data points are more susceptible to error and provide recommendations </w:t>
      </w:r>
      <w:r w:rsidR="00A87D8A">
        <w:rPr>
          <w:rFonts w:ascii="Times New Roman" w:eastAsia="Times New Roman" w:hAnsi="Times New Roman" w:cs="Times New Roman"/>
          <w:b/>
          <w:sz w:val="24"/>
          <w:szCs w:val="24"/>
        </w:rPr>
        <w:t>regarding</w:t>
      </w:r>
      <w:r w:rsidR="00AB17B0" w:rsidRPr="00AA606B">
        <w:rPr>
          <w:rFonts w:ascii="Times New Roman" w:eastAsia="Times New Roman" w:hAnsi="Times New Roman" w:cs="Times New Roman"/>
          <w:b/>
          <w:sz w:val="24"/>
          <w:szCs w:val="24"/>
        </w:rPr>
        <w:t xml:space="preserve"> quality improvement for future trauma cases</w:t>
      </w:r>
    </w:p>
    <w:p w14:paraId="0F1D6D6C" w14:textId="77777777" w:rsidR="006C5119" w:rsidRPr="006C5119" w:rsidRDefault="006C5119" w:rsidP="004635E2">
      <w:pPr>
        <w:shd w:val="clear" w:color="auto" w:fill="FFFFFF"/>
        <w:spacing w:after="0" w:line="240" w:lineRule="auto"/>
        <w:jc w:val="both"/>
        <w:rPr>
          <w:rFonts w:ascii="Times New Roman" w:eastAsia="Times New Roman" w:hAnsi="Times New Roman" w:cs="Times New Roman"/>
          <w:sz w:val="24"/>
          <w:szCs w:val="24"/>
        </w:rPr>
      </w:pPr>
    </w:p>
    <w:p w14:paraId="130AD862" w14:textId="33E1E062" w:rsidR="00AB17B0" w:rsidRDefault="00376076" w:rsidP="004635E2">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identification of v</w:t>
      </w:r>
      <w:r w:rsidR="00B92056">
        <w:rPr>
          <w:rFonts w:ascii="Times New Roman" w:eastAsia="Times New Roman" w:hAnsi="Times New Roman" w:cs="Times New Roman"/>
          <w:sz w:val="24"/>
          <w:szCs w:val="24"/>
        </w:rPr>
        <w:t>ariables with a higher susceptibility to error</w:t>
      </w:r>
      <w:r>
        <w:rPr>
          <w:rFonts w:ascii="Times New Roman" w:eastAsia="Times New Roman" w:hAnsi="Times New Roman" w:cs="Times New Roman"/>
          <w:sz w:val="24"/>
          <w:szCs w:val="24"/>
        </w:rPr>
        <w:t>,</w:t>
      </w:r>
      <w:r w:rsidR="00B920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B92056">
        <w:rPr>
          <w:rFonts w:ascii="Times New Roman" w:eastAsia="Times New Roman" w:hAnsi="Times New Roman" w:cs="Times New Roman"/>
          <w:sz w:val="24"/>
          <w:szCs w:val="24"/>
        </w:rPr>
        <w:t xml:space="preserve">nvestigation of such inaccuracies will be conducted </w:t>
      </w:r>
      <w:r w:rsidR="009A3314">
        <w:rPr>
          <w:rFonts w:ascii="Times New Roman" w:eastAsia="Times New Roman" w:hAnsi="Times New Roman" w:cs="Times New Roman"/>
          <w:sz w:val="24"/>
          <w:szCs w:val="24"/>
        </w:rPr>
        <w:t>through the following methods: Acquiring feedback from data entry personnel, ensuring that entered data points are correct and consistent between veterinary trauma centers</w:t>
      </w:r>
      <w:r w:rsidR="009F1F7F">
        <w:rPr>
          <w:rFonts w:ascii="Times New Roman" w:eastAsia="Times New Roman" w:hAnsi="Times New Roman" w:cs="Times New Roman"/>
          <w:sz w:val="24"/>
          <w:szCs w:val="24"/>
        </w:rPr>
        <w:t>,</w:t>
      </w:r>
      <w:r w:rsidR="007F0853">
        <w:rPr>
          <w:rFonts w:ascii="Times New Roman" w:eastAsia="Times New Roman" w:hAnsi="Times New Roman" w:cs="Times New Roman"/>
          <w:sz w:val="24"/>
          <w:szCs w:val="24"/>
        </w:rPr>
        <w:t xml:space="preserve"> </w:t>
      </w:r>
      <w:r w:rsidR="009F1F7F">
        <w:rPr>
          <w:rFonts w:ascii="Times New Roman" w:eastAsia="Times New Roman" w:hAnsi="Times New Roman" w:cs="Times New Roman"/>
          <w:sz w:val="24"/>
          <w:szCs w:val="24"/>
        </w:rPr>
        <w:t xml:space="preserve">and </w:t>
      </w:r>
      <w:r w:rsidR="007F0853">
        <w:rPr>
          <w:rFonts w:ascii="Times New Roman" w:eastAsia="Times New Roman" w:hAnsi="Times New Roman" w:cs="Times New Roman"/>
          <w:sz w:val="24"/>
          <w:szCs w:val="24"/>
        </w:rPr>
        <w:t>examining how survey questions may be improved to reduce ambiguity</w:t>
      </w:r>
      <w:r w:rsidR="009F1F7F">
        <w:rPr>
          <w:rFonts w:ascii="Times New Roman" w:eastAsia="Times New Roman" w:hAnsi="Times New Roman" w:cs="Times New Roman"/>
          <w:sz w:val="24"/>
          <w:szCs w:val="24"/>
        </w:rPr>
        <w:t>.</w:t>
      </w:r>
      <w:r w:rsidR="00E92C24">
        <w:rPr>
          <w:rFonts w:ascii="Times New Roman" w:eastAsia="Times New Roman" w:hAnsi="Times New Roman" w:cs="Times New Roman"/>
          <w:sz w:val="24"/>
          <w:szCs w:val="24"/>
        </w:rPr>
        <w:t xml:space="preserve"> The data analyst </w:t>
      </w:r>
      <w:r w:rsidR="00CC498D">
        <w:rPr>
          <w:rFonts w:ascii="Times New Roman" w:eastAsia="Times New Roman" w:hAnsi="Times New Roman" w:cs="Times New Roman"/>
          <w:sz w:val="24"/>
          <w:szCs w:val="24"/>
        </w:rPr>
        <w:t xml:space="preserve">(TC) </w:t>
      </w:r>
      <w:r w:rsidR="00E92C24">
        <w:rPr>
          <w:rFonts w:ascii="Times New Roman" w:eastAsia="Times New Roman" w:hAnsi="Times New Roman" w:cs="Times New Roman"/>
          <w:sz w:val="24"/>
          <w:szCs w:val="24"/>
        </w:rPr>
        <w:t xml:space="preserve">will contact the personnel in charge of data collection and upload into the trauma registry. The source of data, methods of upload, and history of changes in process will be documented. After documentation, the data analyst will identify if inconsistencies or </w:t>
      </w:r>
      <w:r w:rsidR="00C2119B">
        <w:rPr>
          <w:rFonts w:ascii="Times New Roman" w:eastAsia="Times New Roman" w:hAnsi="Times New Roman" w:cs="Times New Roman"/>
          <w:sz w:val="24"/>
          <w:szCs w:val="24"/>
        </w:rPr>
        <w:t>misrepresentations of data are present. A report of this information and the implementation of quality assurance based on such results will be passed for approval. Personnel involved throughout the data collection process will also be contacted for feedback on all survey parameters. The data analyst will survey such personnel for issues that may arise during data collection. This will be used to screen for terms where ambiguity may exist with</w:t>
      </w:r>
      <w:r w:rsidR="003D0ECD">
        <w:rPr>
          <w:rFonts w:ascii="Times New Roman" w:eastAsia="Times New Roman" w:hAnsi="Times New Roman" w:cs="Times New Roman"/>
          <w:sz w:val="24"/>
          <w:szCs w:val="24"/>
        </w:rPr>
        <w:t xml:space="preserve">in the current case report forms. </w:t>
      </w:r>
      <w:r w:rsidR="009F1F7F">
        <w:rPr>
          <w:rFonts w:ascii="Times New Roman" w:eastAsia="Times New Roman" w:hAnsi="Times New Roman" w:cs="Times New Roman"/>
          <w:sz w:val="24"/>
          <w:szCs w:val="24"/>
        </w:rPr>
        <w:t>The results from such methods will act as guidance towards implementing survey changes for improved data entries</w:t>
      </w:r>
      <w:r w:rsidR="00FB5F92">
        <w:rPr>
          <w:rFonts w:ascii="Times New Roman" w:eastAsia="Times New Roman" w:hAnsi="Times New Roman" w:cs="Times New Roman"/>
          <w:sz w:val="24"/>
          <w:szCs w:val="24"/>
        </w:rPr>
        <w:t xml:space="preserve"> in the future</w:t>
      </w:r>
      <w:r w:rsidR="009F1F7F">
        <w:rPr>
          <w:rFonts w:ascii="Times New Roman" w:eastAsia="Times New Roman" w:hAnsi="Times New Roman" w:cs="Times New Roman"/>
          <w:sz w:val="24"/>
          <w:szCs w:val="24"/>
        </w:rPr>
        <w:t>.</w:t>
      </w:r>
    </w:p>
    <w:p w14:paraId="4AA95489" w14:textId="5D1CEBFA" w:rsidR="00AB17B0" w:rsidRDefault="00AB17B0" w:rsidP="004635E2">
      <w:pPr>
        <w:shd w:val="clear" w:color="auto" w:fill="FFFFFF"/>
        <w:spacing w:after="0" w:line="240" w:lineRule="auto"/>
        <w:jc w:val="both"/>
        <w:rPr>
          <w:rFonts w:ascii="Times New Roman" w:eastAsia="Times New Roman" w:hAnsi="Times New Roman" w:cs="Times New Roman"/>
          <w:sz w:val="24"/>
          <w:szCs w:val="24"/>
        </w:rPr>
      </w:pPr>
    </w:p>
    <w:p w14:paraId="3995B85A" w14:textId="3FCE2911" w:rsidR="00AB17B0" w:rsidRDefault="00AB17B0" w:rsidP="004635E2">
      <w:pPr>
        <w:shd w:val="clear" w:color="auto" w:fill="FFFFFF"/>
        <w:spacing w:after="0" w:line="240" w:lineRule="auto"/>
        <w:jc w:val="both"/>
        <w:rPr>
          <w:rFonts w:ascii="Times New Roman" w:eastAsia="Times New Roman" w:hAnsi="Times New Roman" w:cs="Times New Roman"/>
          <w:sz w:val="24"/>
          <w:szCs w:val="24"/>
        </w:rPr>
      </w:pPr>
    </w:p>
    <w:p w14:paraId="66546ED8" w14:textId="77777777" w:rsidR="00376076" w:rsidRPr="00AA606B" w:rsidRDefault="00376076" w:rsidP="002C0BF3">
      <w:pPr>
        <w:shd w:val="clear" w:color="auto" w:fill="FFFFFF"/>
        <w:spacing w:after="0" w:line="240" w:lineRule="auto"/>
        <w:jc w:val="both"/>
        <w:rPr>
          <w:rFonts w:ascii="Times New Roman" w:eastAsia="Times New Roman" w:hAnsi="Times New Roman" w:cs="Times New Roman"/>
          <w:b/>
          <w:sz w:val="24"/>
          <w:szCs w:val="24"/>
        </w:rPr>
      </w:pPr>
      <w:r w:rsidRPr="00AA606B">
        <w:rPr>
          <w:rFonts w:ascii="Times New Roman" w:eastAsia="Times New Roman" w:hAnsi="Times New Roman" w:cs="Times New Roman"/>
          <w:b/>
          <w:sz w:val="24"/>
          <w:szCs w:val="24"/>
        </w:rPr>
        <w:t>Power analysis</w:t>
      </w:r>
    </w:p>
    <w:p w14:paraId="579014E9" w14:textId="17239C32" w:rsidR="009E2DB6" w:rsidRDefault="00486885" w:rsidP="002C0BF3">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estimated that the dataset including the six veterinary trauma centers</w:t>
      </w:r>
      <w:r w:rsidR="009B47E6">
        <w:rPr>
          <w:rFonts w:ascii="Times New Roman" w:eastAsia="Times New Roman" w:hAnsi="Times New Roman" w:cs="Times New Roman"/>
          <w:sz w:val="24"/>
          <w:szCs w:val="24"/>
        </w:rPr>
        <w:t xml:space="preserve"> (CSU, UMN, </w:t>
      </w:r>
      <w:proofErr w:type="spellStart"/>
      <w:r w:rsidR="009B47E6">
        <w:rPr>
          <w:rFonts w:ascii="Times New Roman" w:eastAsia="Times New Roman" w:hAnsi="Times New Roman" w:cs="Times New Roman"/>
          <w:sz w:val="24"/>
          <w:szCs w:val="24"/>
        </w:rPr>
        <w:t>UPenn</w:t>
      </w:r>
      <w:proofErr w:type="spellEnd"/>
      <w:r w:rsidR="009B47E6">
        <w:rPr>
          <w:rFonts w:ascii="Times New Roman" w:eastAsia="Times New Roman" w:hAnsi="Times New Roman" w:cs="Times New Roman"/>
          <w:sz w:val="24"/>
          <w:szCs w:val="24"/>
        </w:rPr>
        <w:t xml:space="preserve">, OSU, Chicago </w:t>
      </w:r>
      <w:proofErr w:type="spellStart"/>
      <w:r w:rsidR="009B47E6">
        <w:rPr>
          <w:rFonts w:ascii="Times New Roman" w:eastAsia="Times New Roman" w:hAnsi="Times New Roman" w:cs="Times New Roman"/>
          <w:sz w:val="24"/>
          <w:szCs w:val="24"/>
        </w:rPr>
        <w:t>MedVet</w:t>
      </w:r>
      <w:proofErr w:type="spellEnd"/>
      <w:r w:rsidR="009B47E6">
        <w:rPr>
          <w:rFonts w:ascii="Times New Roman" w:eastAsia="Times New Roman" w:hAnsi="Times New Roman" w:cs="Times New Roman"/>
          <w:sz w:val="24"/>
          <w:szCs w:val="24"/>
        </w:rPr>
        <w:t xml:space="preserve">, and Auburn) will consist of </w:t>
      </w:r>
      <w:r w:rsidR="00BE795F">
        <w:rPr>
          <w:rFonts w:ascii="Times New Roman" w:eastAsia="Times New Roman" w:hAnsi="Times New Roman" w:cs="Times New Roman"/>
          <w:sz w:val="24"/>
          <w:szCs w:val="24"/>
        </w:rPr>
        <w:t>~</w:t>
      </w:r>
      <w:r w:rsidR="00F0393F">
        <w:rPr>
          <w:rFonts w:ascii="Times New Roman" w:eastAsia="Times New Roman" w:hAnsi="Times New Roman" w:cs="Times New Roman"/>
          <w:sz w:val="24"/>
          <w:szCs w:val="24"/>
        </w:rPr>
        <w:t>8,0</w:t>
      </w:r>
      <w:r w:rsidR="009B47E6">
        <w:rPr>
          <w:rFonts w:ascii="Times New Roman" w:eastAsia="Times New Roman" w:hAnsi="Times New Roman" w:cs="Times New Roman"/>
          <w:sz w:val="24"/>
          <w:szCs w:val="24"/>
        </w:rPr>
        <w:t>00</w:t>
      </w:r>
      <w:r>
        <w:rPr>
          <w:rFonts w:ascii="Times New Roman" w:eastAsia="Times New Roman" w:hAnsi="Times New Roman" w:cs="Times New Roman"/>
          <w:sz w:val="24"/>
          <w:szCs w:val="24"/>
        </w:rPr>
        <w:t xml:space="preserve"> cases.</w:t>
      </w:r>
      <w:r w:rsidR="00A61C0C">
        <w:rPr>
          <w:rFonts w:ascii="Times New Roman" w:eastAsia="Times New Roman" w:hAnsi="Times New Roman" w:cs="Times New Roman"/>
          <w:sz w:val="24"/>
          <w:szCs w:val="24"/>
        </w:rPr>
        <w:t xml:space="preserve"> This is the total number of cases entered </w:t>
      </w:r>
      <w:r w:rsidR="009B47E6">
        <w:rPr>
          <w:rFonts w:ascii="Times New Roman" w:eastAsia="Times New Roman" w:hAnsi="Times New Roman" w:cs="Times New Roman"/>
          <w:sz w:val="24"/>
          <w:szCs w:val="24"/>
        </w:rPr>
        <w:t>by the six veterinary trauma centers</w:t>
      </w:r>
      <w:r w:rsidR="00A61C0C">
        <w:rPr>
          <w:rFonts w:ascii="Times New Roman" w:eastAsia="Times New Roman" w:hAnsi="Times New Roman" w:cs="Times New Roman"/>
          <w:sz w:val="24"/>
          <w:szCs w:val="24"/>
        </w:rPr>
        <w:t xml:space="preserve"> between September 2013 and June 2018</w:t>
      </w:r>
      <w:r w:rsidR="00946000">
        <w:rPr>
          <w:rFonts w:ascii="Times New Roman" w:eastAsia="Times New Roman" w:hAnsi="Times New Roman" w:cs="Times New Roman"/>
          <w:sz w:val="24"/>
          <w:szCs w:val="24"/>
        </w:rPr>
        <w:t xml:space="preserve"> and</w:t>
      </w:r>
      <w:r w:rsidR="0078480D">
        <w:rPr>
          <w:rFonts w:ascii="Times New Roman" w:eastAsia="Times New Roman" w:hAnsi="Times New Roman" w:cs="Times New Roman"/>
          <w:sz w:val="24"/>
          <w:szCs w:val="24"/>
        </w:rPr>
        <w:t xml:space="preserve"> was</w:t>
      </w:r>
      <w:r w:rsidR="008D4CB5">
        <w:rPr>
          <w:rFonts w:ascii="Times New Roman" w:eastAsia="Times New Roman" w:hAnsi="Times New Roman" w:cs="Times New Roman"/>
          <w:sz w:val="24"/>
          <w:szCs w:val="24"/>
        </w:rPr>
        <w:t xml:space="preserve"> calculated</w:t>
      </w:r>
      <w:r w:rsidR="00946000">
        <w:rPr>
          <w:rFonts w:ascii="Times New Roman" w:eastAsia="Times New Roman" w:hAnsi="Times New Roman" w:cs="Times New Roman"/>
          <w:sz w:val="24"/>
          <w:szCs w:val="24"/>
        </w:rPr>
        <w:t xml:space="preserve"> using the following information</w:t>
      </w:r>
      <w:r w:rsidR="008D4CB5">
        <w:rPr>
          <w:rFonts w:ascii="Times New Roman" w:eastAsia="Times New Roman" w:hAnsi="Times New Roman" w:cs="Times New Roman"/>
          <w:sz w:val="24"/>
          <w:szCs w:val="24"/>
        </w:rPr>
        <w:t>:</w:t>
      </w:r>
      <w:r w:rsidR="00946000">
        <w:rPr>
          <w:rFonts w:ascii="Times New Roman" w:eastAsia="Times New Roman" w:hAnsi="Times New Roman" w:cs="Times New Roman"/>
          <w:sz w:val="24"/>
          <w:szCs w:val="24"/>
        </w:rPr>
        <w:t xml:space="preserve"> </w:t>
      </w:r>
    </w:p>
    <w:p w14:paraId="204C8E00" w14:textId="77777777" w:rsidR="009E2DB6" w:rsidRDefault="009E2DB6" w:rsidP="002C0BF3">
      <w:pPr>
        <w:shd w:val="clear" w:color="auto" w:fill="FFFFFF"/>
        <w:spacing w:after="0" w:line="240" w:lineRule="auto"/>
        <w:jc w:val="both"/>
        <w:rPr>
          <w:rFonts w:ascii="Times New Roman" w:eastAsia="Times New Roman" w:hAnsi="Times New Roman" w:cs="Times New Roman"/>
          <w:sz w:val="24"/>
          <w:szCs w:val="24"/>
        </w:rPr>
      </w:pPr>
    </w:p>
    <w:p w14:paraId="6D14A462" w14:textId="77777777" w:rsidR="002C0BF3" w:rsidRPr="00AB17B0" w:rsidRDefault="002C0BF3" w:rsidP="002C0BF3">
      <w:pPr>
        <w:shd w:val="clear" w:color="auto" w:fill="FFFFFF"/>
        <w:spacing w:after="0" w:line="240" w:lineRule="auto"/>
        <w:jc w:val="both"/>
        <w:rPr>
          <w:rFonts w:ascii="Times New Roman" w:eastAsia="Times New Roman" w:hAnsi="Times New Roman" w:cs="Times New Roman"/>
          <w:sz w:val="24"/>
          <w:szCs w:val="24"/>
        </w:rPr>
      </w:pPr>
    </w:p>
    <w:p w14:paraId="5E363591" w14:textId="789BBC73" w:rsidR="00F0393F" w:rsidRDefault="000444E1" w:rsidP="001A53BC">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A: Trauma Caseload at Partnering VTCs</w:t>
      </w:r>
    </w:p>
    <w:tbl>
      <w:tblPr>
        <w:tblStyle w:val="TableGrid"/>
        <w:tblW w:w="0" w:type="auto"/>
        <w:tblLook w:val="04A0" w:firstRow="1" w:lastRow="0" w:firstColumn="1" w:lastColumn="0" w:noHBand="0" w:noVBand="1"/>
      </w:tblPr>
      <w:tblGrid>
        <w:gridCol w:w="2337"/>
        <w:gridCol w:w="2337"/>
        <w:gridCol w:w="2338"/>
        <w:gridCol w:w="2338"/>
      </w:tblGrid>
      <w:tr w:rsidR="00BF4606" w14:paraId="448BDD04" w14:textId="77777777" w:rsidTr="00BF4606">
        <w:tc>
          <w:tcPr>
            <w:tcW w:w="2337" w:type="dxa"/>
          </w:tcPr>
          <w:p w14:paraId="4A95EAE7" w14:textId="512BAC8C" w:rsidR="00BF4606" w:rsidRDefault="00BF4606"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VTC Name</w:t>
            </w:r>
          </w:p>
        </w:tc>
        <w:tc>
          <w:tcPr>
            <w:tcW w:w="2337" w:type="dxa"/>
          </w:tcPr>
          <w:p w14:paraId="74617FE6" w14:textId="46255C44" w:rsidR="00BF4606" w:rsidRDefault="00BF4606"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Cases from Sept 2013 to March 2017</w:t>
            </w:r>
          </w:p>
        </w:tc>
        <w:tc>
          <w:tcPr>
            <w:tcW w:w="2338" w:type="dxa"/>
          </w:tcPr>
          <w:p w14:paraId="5B748E8B" w14:textId="13BA49DD" w:rsidR="00BF4606" w:rsidRDefault="00BF4606"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Cases from April 2017 to June 2018</w:t>
            </w:r>
          </w:p>
        </w:tc>
        <w:tc>
          <w:tcPr>
            <w:tcW w:w="2338" w:type="dxa"/>
          </w:tcPr>
          <w:p w14:paraId="218D4B3B" w14:textId="3D111FD1" w:rsidR="00BF4606" w:rsidRDefault="000444E1"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Cases</w:t>
            </w:r>
          </w:p>
        </w:tc>
      </w:tr>
      <w:tr w:rsidR="00BF4606" w14:paraId="7E47A2DA" w14:textId="77777777" w:rsidTr="00BF4606">
        <w:tc>
          <w:tcPr>
            <w:tcW w:w="2337" w:type="dxa"/>
          </w:tcPr>
          <w:p w14:paraId="44AAC057" w14:textId="5128E8D1" w:rsidR="00BF4606" w:rsidRDefault="00BF4606"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CSU-VTH</w:t>
            </w:r>
          </w:p>
        </w:tc>
        <w:tc>
          <w:tcPr>
            <w:tcW w:w="2337" w:type="dxa"/>
          </w:tcPr>
          <w:p w14:paraId="65A193EF" w14:textId="6737B2E4" w:rsidR="00BF4606" w:rsidRDefault="000444E1"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836</w:t>
            </w:r>
          </w:p>
        </w:tc>
        <w:tc>
          <w:tcPr>
            <w:tcW w:w="2338" w:type="dxa"/>
          </w:tcPr>
          <w:p w14:paraId="02B518DC" w14:textId="2F713B83" w:rsidR="00BF4606" w:rsidRDefault="0078480D"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475</w:t>
            </w:r>
          </w:p>
        </w:tc>
        <w:tc>
          <w:tcPr>
            <w:tcW w:w="2338" w:type="dxa"/>
          </w:tcPr>
          <w:p w14:paraId="78876C03" w14:textId="293085F8" w:rsidR="00BF4606" w:rsidRDefault="0078480D"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1311</w:t>
            </w:r>
          </w:p>
        </w:tc>
      </w:tr>
      <w:tr w:rsidR="00BF4606" w14:paraId="1E4D8575" w14:textId="77777777" w:rsidTr="00BF4606">
        <w:tc>
          <w:tcPr>
            <w:tcW w:w="2337" w:type="dxa"/>
          </w:tcPr>
          <w:p w14:paraId="1D3F8E64" w14:textId="03B7CD47" w:rsidR="00BF4606" w:rsidRDefault="00BF4606"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UMN</w:t>
            </w:r>
          </w:p>
        </w:tc>
        <w:tc>
          <w:tcPr>
            <w:tcW w:w="2337" w:type="dxa"/>
          </w:tcPr>
          <w:p w14:paraId="2A465C49" w14:textId="2922E98D" w:rsidR="00BF4606" w:rsidRDefault="000444E1"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1064</w:t>
            </w:r>
          </w:p>
        </w:tc>
        <w:tc>
          <w:tcPr>
            <w:tcW w:w="2338" w:type="dxa"/>
          </w:tcPr>
          <w:p w14:paraId="684F1AB5" w14:textId="467C6563" w:rsidR="00BF4606" w:rsidRDefault="000444E1"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2338" w:type="dxa"/>
          </w:tcPr>
          <w:p w14:paraId="3DC088D1" w14:textId="02D55BC2" w:rsidR="00BF4606" w:rsidRDefault="000444E1"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1388</w:t>
            </w:r>
          </w:p>
        </w:tc>
      </w:tr>
      <w:tr w:rsidR="00BF4606" w14:paraId="129DC655" w14:textId="77777777" w:rsidTr="00BF4606">
        <w:tc>
          <w:tcPr>
            <w:tcW w:w="2337" w:type="dxa"/>
          </w:tcPr>
          <w:p w14:paraId="1F059094" w14:textId="60483700" w:rsidR="00BF4606" w:rsidRDefault="00BF4606" w:rsidP="00C82BC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UPenn</w:t>
            </w:r>
            <w:proofErr w:type="spellEnd"/>
          </w:p>
        </w:tc>
        <w:tc>
          <w:tcPr>
            <w:tcW w:w="2337" w:type="dxa"/>
          </w:tcPr>
          <w:p w14:paraId="338844A6" w14:textId="5BD2643A" w:rsidR="00BF4606" w:rsidRDefault="000444E1"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823</w:t>
            </w:r>
          </w:p>
        </w:tc>
        <w:tc>
          <w:tcPr>
            <w:tcW w:w="2338" w:type="dxa"/>
          </w:tcPr>
          <w:p w14:paraId="0DBE67B4" w14:textId="50A3D0EC" w:rsidR="00BF4606" w:rsidRDefault="000444E1"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422</w:t>
            </w:r>
          </w:p>
        </w:tc>
        <w:tc>
          <w:tcPr>
            <w:tcW w:w="2338" w:type="dxa"/>
          </w:tcPr>
          <w:p w14:paraId="5C9D1E3C" w14:textId="2916CCE2" w:rsidR="00BF4606" w:rsidRDefault="000444E1"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1245</w:t>
            </w:r>
          </w:p>
        </w:tc>
      </w:tr>
      <w:tr w:rsidR="00BF4606" w14:paraId="06C88A0F" w14:textId="77777777" w:rsidTr="00BF4606">
        <w:tc>
          <w:tcPr>
            <w:tcW w:w="2337" w:type="dxa"/>
          </w:tcPr>
          <w:p w14:paraId="49CE58E2" w14:textId="0D460CA0" w:rsidR="00BF4606" w:rsidRDefault="00BF4606"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Auburn</w:t>
            </w:r>
          </w:p>
        </w:tc>
        <w:tc>
          <w:tcPr>
            <w:tcW w:w="2337" w:type="dxa"/>
          </w:tcPr>
          <w:p w14:paraId="0C34C42D" w14:textId="64411FD2" w:rsidR="00BF4606" w:rsidRDefault="000444E1"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342</w:t>
            </w:r>
          </w:p>
        </w:tc>
        <w:tc>
          <w:tcPr>
            <w:tcW w:w="2338" w:type="dxa"/>
          </w:tcPr>
          <w:p w14:paraId="5F569F4E" w14:textId="33CA706C" w:rsidR="00BF4606" w:rsidRDefault="000444E1"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242</w:t>
            </w:r>
          </w:p>
        </w:tc>
        <w:tc>
          <w:tcPr>
            <w:tcW w:w="2338" w:type="dxa"/>
          </w:tcPr>
          <w:p w14:paraId="192A4C94" w14:textId="383206C1" w:rsidR="00BF4606" w:rsidRDefault="000444E1"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584</w:t>
            </w:r>
          </w:p>
        </w:tc>
      </w:tr>
      <w:tr w:rsidR="00BF4606" w14:paraId="1B67005A" w14:textId="77777777" w:rsidTr="00BF4606">
        <w:tc>
          <w:tcPr>
            <w:tcW w:w="2337" w:type="dxa"/>
          </w:tcPr>
          <w:p w14:paraId="56650F14" w14:textId="13A317EB" w:rsidR="00BF4606" w:rsidRDefault="00BF4606"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OSU</w:t>
            </w:r>
          </w:p>
        </w:tc>
        <w:tc>
          <w:tcPr>
            <w:tcW w:w="2337" w:type="dxa"/>
          </w:tcPr>
          <w:p w14:paraId="7E0063DA" w14:textId="085EFA9D" w:rsidR="00BF4606" w:rsidRDefault="000444E1"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1267</w:t>
            </w:r>
          </w:p>
        </w:tc>
        <w:tc>
          <w:tcPr>
            <w:tcW w:w="2338" w:type="dxa"/>
          </w:tcPr>
          <w:p w14:paraId="7003B07B" w14:textId="26F6A415" w:rsidR="00BF4606" w:rsidRDefault="000444E1"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673</w:t>
            </w:r>
          </w:p>
        </w:tc>
        <w:tc>
          <w:tcPr>
            <w:tcW w:w="2338" w:type="dxa"/>
          </w:tcPr>
          <w:p w14:paraId="58965C7D" w14:textId="5CF5394B" w:rsidR="00BF4606" w:rsidRDefault="000444E1"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1940</w:t>
            </w:r>
          </w:p>
        </w:tc>
      </w:tr>
      <w:tr w:rsidR="00BF4606" w14:paraId="1557FA61" w14:textId="77777777" w:rsidTr="00BF4606">
        <w:tc>
          <w:tcPr>
            <w:tcW w:w="2337" w:type="dxa"/>
          </w:tcPr>
          <w:p w14:paraId="59854779" w14:textId="27998953" w:rsidR="00BF4606" w:rsidRDefault="00BF4606" w:rsidP="00C82BC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MedVet</w:t>
            </w:r>
            <w:proofErr w:type="spellEnd"/>
            <w:r>
              <w:rPr>
                <w:rFonts w:ascii="Times New Roman" w:eastAsia="Times New Roman" w:hAnsi="Times New Roman" w:cs="Times New Roman"/>
                <w:sz w:val="24"/>
                <w:szCs w:val="24"/>
              </w:rPr>
              <w:t xml:space="preserve"> Chicago</w:t>
            </w:r>
          </w:p>
        </w:tc>
        <w:tc>
          <w:tcPr>
            <w:tcW w:w="2337" w:type="dxa"/>
          </w:tcPr>
          <w:p w14:paraId="6913D16F" w14:textId="55900925" w:rsidR="00BF4606" w:rsidRDefault="000444E1"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261</w:t>
            </w:r>
          </w:p>
        </w:tc>
        <w:tc>
          <w:tcPr>
            <w:tcW w:w="2338" w:type="dxa"/>
          </w:tcPr>
          <w:p w14:paraId="38567F6B" w14:textId="11E1BCBF" w:rsidR="00BF4606" w:rsidRDefault="000444E1"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1285</w:t>
            </w:r>
          </w:p>
        </w:tc>
        <w:tc>
          <w:tcPr>
            <w:tcW w:w="2338" w:type="dxa"/>
          </w:tcPr>
          <w:p w14:paraId="6962FB85" w14:textId="7173A8E2" w:rsidR="00BF4606" w:rsidRDefault="000444E1"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1546</w:t>
            </w:r>
          </w:p>
        </w:tc>
      </w:tr>
      <w:tr w:rsidR="000444E1" w14:paraId="42923990" w14:textId="77777777" w:rsidTr="00BF4606">
        <w:tc>
          <w:tcPr>
            <w:tcW w:w="2337" w:type="dxa"/>
          </w:tcPr>
          <w:p w14:paraId="6567E102" w14:textId="565667C4" w:rsidR="000444E1" w:rsidRDefault="000444E1"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Cases</w:t>
            </w:r>
          </w:p>
        </w:tc>
        <w:tc>
          <w:tcPr>
            <w:tcW w:w="2337" w:type="dxa"/>
          </w:tcPr>
          <w:p w14:paraId="5D2FFCBD" w14:textId="0BA7DE20" w:rsidR="000444E1" w:rsidRDefault="000444E1"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4593</w:t>
            </w:r>
          </w:p>
        </w:tc>
        <w:tc>
          <w:tcPr>
            <w:tcW w:w="2338" w:type="dxa"/>
          </w:tcPr>
          <w:p w14:paraId="14FFD7E6" w14:textId="236875C8" w:rsidR="000444E1" w:rsidRDefault="00864D1E"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3421</w:t>
            </w:r>
          </w:p>
        </w:tc>
        <w:tc>
          <w:tcPr>
            <w:tcW w:w="2338" w:type="dxa"/>
          </w:tcPr>
          <w:p w14:paraId="360A41FC" w14:textId="0811D36C" w:rsidR="000444E1" w:rsidRDefault="00864D1E" w:rsidP="00C82B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r w:rsidR="0078480D">
              <w:rPr>
                <w:rFonts w:ascii="Times New Roman" w:eastAsia="Times New Roman" w:hAnsi="Times New Roman" w:cs="Times New Roman"/>
                <w:sz w:val="24"/>
                <w:szCs w:val="24"/>
              </w:rPr>
              <w:t>14</w:t>
            </w:r>
          </w:p>
        </w:tc>
      </w:tr>
    </w:tbl>
    <w:p w14:paraId="1DC3CDA1" w14:textId="636A712C" w:rsidR="00C82BCA" w:rsidRDefault="00C82BCA" w:rsidP="00C82BCA">
      <w:pPr>
        <w:shd w:val="clear" w:color="auto" w:fill="FFFFFF"/>
        <w:spacing w:after="0" w:line="240" w:lineRule="auto"/>
        <w:jc w:val="both"/>
        <w:rPr>
          <w:rFonts w:ascii="Times New Roman" w:eastAsia="Times New Roman" w:hAnsi="Times New Roman" w:cs="Times New Roman"/>
          <w:sz w:val="24"/>
          <w:szCs w:val="24"/>
        </w:rPr>
      </w:pPr>
    </w:p>
    <w:p w14:paraId="61615355" w14:textId="29DEBF29" w:rsidR="00946000" w:rsidRDefault="00753F4B" w:rsidP="00946000">
      <w:pPr>
        <w:shd w:val="clear" w:color="auto" w:fill="FFFFFF"/>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For variables </w:t>
      </w:r>
      <w:ins w:id="18" w:author="Author" w:date="2018-12-19T08:44:00Z">
        <w:r w:rsidR="004D1D17">
          <w:rPr>
            <w:rFonts w:ascii="Times New Roman" w:hAnsi="Times New Roman" w:cs="Times New Roman"/>
            <w:sz w:val="24"/>
            <w:szCs w:val="24"/>
          </w:rPr>
          <w:t xml:space="preserve">that </w:t>
        </w:r>
      </w:ins>
      <w:r>
        <w:rPr>
          <w:rFonts w:ascii="Times New Roman" w:hAnsi="Times New Roman" w:cs="Times New Roman"/>
          <w:sz w:val="24"/>
          <w:szCs w:val="24"/>
        </w:rPr>
        <w:t xml:space="preserve">can be easily extracted from the electronic medical record and compared to the </w:t>
      </w:r>
      <w:proofErr w:type="spellStart"/>
      <w:r>
        <w:rPr>
          <w:rFonts w:ascii="Times New Roman" w:hAnsi="Times New Roman" w:cs="Times New Roman"/>
          <w:sz w:val="24"/>
          <w:szCs w:val="24"/>
        </w:rPr>
        <w:t>REDCap</w:t>
      </w:r>
      <w:proofErr w:type="spellEnd"/>
      <w:r>
        <w:rPr>
          <w:rFonts w:ascii="Times New Roman" w:hAnsi="Times New Roman" w:cs="Times New Roman"/>
          <w:sz w:val="24"/>
          <w:szCs w:val="24"/>
        </w:rPr>
        <w:t xml:space="preserve"> value, error will be determined for all cases (n=8,000). For more complex variables, </w:t>
      </w:r>
      <w:r>
        <w:rPr>
          <w:rFonts w:ascii="Times New Roman" w:eastAsia="Times New Roman" w:hAnsi="Times New Roman" w:cs="Times New Roman"/>
          <w:sz w:val="24"/>
          <w:szCs w:val="24"/>
        </w:rPr>
        <w:t>c</w:t>
      </w:r>
      <w:r w:rsidR="008D4CB5">
        <w:rPr>
          <w:rFonts w:ascii="Times New Roman" w:eastAsia="Times New Roman" w:hAnsi="Times New Roman" w:cs="Times New Roman"/>
          <w:sz w:val="24"/>
          <w:szCs w:val="24"/>
        </w:rPr>
        <w:t>omparison will require manual review</w:t>
      </w:r>
      <w:r>
        <w:rPr>
          <w:rFonts w:ascii="Times New Roman" w:eastAsia="Times New Roman" w:hAnsi="Times New Roman" w:cs="Times New Roman"/>
          <w:sz w:val="24"/>
          <w:szCs w:val="24"/>
        </w:rPr>
        <w:t xml:space="preserve"> of the medical record</w:t>
      </w:r>
      <w:r w:rsidR="008D4C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 the anticipated</w:t>
      </w:r>
      <w:r w:rsidR="00946000">
        <w:rPr>
          <w:rFonts w:ascii="Times New Roman" w:eastAsia="Times New Roman" w:hAnsi="Times New Roman" w:cs="Times New Roman"/>
          <w:sz w:val="24"/>
          <w:szCs w:val="24"/>
        </w:rPr>
        <w:t xml:space="preserve"> 8,000 cases, a </w:t>
      </w:r>
      <w:r w:rsidR="00946000">
        <w:rPr>
          <w:rFonts w:ascii="Times New Roman" w:eastAsia="Times New Roman" w:hAnsi="Times New Roman" w:cs="Times New Roman"/>
          <w:sz w:val="24"/>
          <w:szCs w:val="24"/>
        </w:rPr>
        <w:lastRenderedPageBreak/>
        <w:t xml:space="preserve">randomly selected subset of ~367 cases will be reviewed as a requirement to represent this total (using a 95% CI and 5% MOE). </w:t>
      </w:r>
    </w:p>
    <w:p w14:paraId="6DC6C090" w14:textId="77777777" w:rsidR="00946000" w:rsidRDefault="00946000" w:rsidP="00C82BCA">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923CDB" w14:textId="77777777" w:rsidR="00C337A4" w:rsidRDefault="00C337A4" w:rsidP="004635E2">
      <w:pPr>
        <w:spacing w:after="0" w:line="240" w:lineRule="auto"/>
        <w:jc w:val="both"/>
        <w:rPr>
          <w:rFonts w:ascii="Times New Roman" w:eastAsia="Times New Roman" w:hAnsi="Times New Roman" w:cs="Times New Roman"/>
          <w:sz w:val="24"/>
          <w:szCs w:val="24"/>
        </w:rPr>
      </w:pPr>
    </w:p>
    <w:p w14:paraId="64B0CCC0" w14:textId="34988464" w:rsidR="00EF0A66" w:rsidRDefault="00C337A4" w:rsidP="004635E2">
      <w:pPr>
        <w:spacing w:after="0" w:line="240" w:lineRule="auto"/>
        <w:jc w:val="both"/>
        <w:rPr>
          <w:rFonts w:ascii="Times New Roman" w:eastAsia="Times New Roman" w:hAnsi="Times New Roman" w:cs="Times New Roman"/>
          <w:b/>
          <w:sz w:val="24"/>
          <w:szCs w:val="24"/>
        </w:rPr>
      </w:pPr>
      <w:r w:rsidRPr="001737FD">
        <w:rPr>
          <w:rFonts w:ascii="Times New Roman" w:eastAsia="Times New Roman" w:hAnsi="Times New Roman" w:cs="Times New Roman"/>
          <w:b/>
          <w:sz w:val="24"/>
          <w:szCs w:val="24"/>
        </w:rPr>
        <w:t>References</w:t>
      </w:r>
    </w:p>
    <w:p w14:paraId="1428871B" w14:textId="72CFC8CE" w:rsidR="008026C1" w:rsidRDefault="008026C1" w:rsidP="008026C1">
      <w:pPr>
        <w:spacing w:after="0" w:line="240" w:lineRule="auto"/>
        <w:jc w:val="both"/>
        <w:rPr>
          <w:rFonts w:ascii="Times New Roman" w:eastAsia="Times New Roman" w:hAnsi="Times New Roman" w:cs="Times New Roman"/>
          <w:sz w:val="24"/>
          <w:szCs w:val="24"/>
        </w:rPr>
      </w:pPr>
      <w:r w:rsidRPr="001737FD">
        <w:rPr>
          <w:rFonts w:ascii="Times New Roman" w:eastAsia="Times New Roman" w:hAnsi="Times New Roman" w:cs="Times New Roman"/>
          <w:sz w:val="24"/>
          <w:szCs w:val="24"/>
        </w:rPr>
        <w:t xml:space="preserve">American College of Surgeons, Committee on Trauma. National Trauma Data Bank (NTDB). Available at: </w:t>
      </w:r>
      <w:hyperlink r:id="rId10" w:history="1">
        <w:r w:rsidR="0078480D" w:rsidRPr="00502D9F">
          <w:rPr>
            <w:rStyle w:val="Hyperlink"/>
            <w:rFonts w:ascii="Times New Roman" w:eastAsia="Times New Roman" w:hAnsi="Times New Roman" w:cs="Times New Roman"/>
            <w:sz w:val="24"/>
            <w:szCs w:val="24"/>
          </w:rPr>
          <w:t>http://www.facs.org/quality-programs/trauma/ntdb/docpub</w:t>
        </w:r>
      </w:hyperlink>
      <w:r w:rsidR="0078480D">
        <w:rPr>
          <w:rFonts w:ascii="Times New Roman" w:eastAsia="Times New Roman" w:hAnsi="Times New Roman" w:cs="Times New Roman"/>
          <w:sz w:val="24"/>
          <w:szCs w:val="24"/>
        </w:rPr>
        <w:t xml:space="preserve">. </w:t>
      </w:r>
      <w:r w:rsidRPr="001737FD">
        <w:rPr>
          <w:rFonts w:ascii="Times New Roman" w:eastAsia="Times New Roman" w:hAnsi="Times New Roman" w:cs="Times New Roman"/>
          <w:sz w:val="24"/>
          <w:szCs w:val="24"/>
        </w:rPr>
        <w:t>Accessed Jan 12, 2015.</w:t>
      </w:r>
    </w:p>
    <w:p w14:paraId="50BE533A" w14:textId="77777777" w:rsidR="008026C1" w:rsidRPr="001737FD" w:rsidRDefault="008026C1" w:rsidP="008026C1">
      <w:pPr>
        <w:spacing w:after="0" w:line="240" w:lineRule="auto"/>
        <w:jc w:val="both"/>
        <w:rPr>
          <w:rFonts w:ascii="Times New Roman" w:eastAsia="Times New Roman" w:hAnsi="Times New Roman" w:cs="Times New Roman"/>
          <w:sz w:val="24"/>
          <w:szCs w:val="24"/>
        </w:rPr>
      </w:pPr>
    </w:p>
    <w:p w14:paraId="5A1BCB4A" w14:textId="71D3E1A9" w:rsidR="008026C1" w:rsidRPr="001737FD" w:rsidRDefault="008026C1" w:rsidP="008026C1">
      <w:pPr>
        <w:spacing w:after="0" w:line="240" w:lineRule="auto"/>
        <w:jc w:val="both"/>
        <w:rPr>
          <w:rFonts w:ascii="Times New Roman" w:eastAsia="Times New Roman" w:hAnsi="Times New Roman" w:cs="Times New Roman"/>
          <w:sz w:val="24"/>
          <w:szCs w:val="24"/>
        </w:rPr>
      </w:pPr>
      <w:r w:rsidRPr="001737FD">
        <w:rPr>
          <w:rFonts w:ascii="Times New Roman" w:eastAsia="Times New Roman" w:hAnsi="Times New Roman" w:cs="Times New Roman"/>
          <w:sz w:val="24"/>
          <w:szCs w:val="24"/>
        </w:rPr>
        <w:t xml:space="preserve">Anderson MK, Day TK. Effects of morphine and fentanyl constant rate infusion on urine output in healthy and traumatized dogs. </w:t>
      </w:r>
      <w:r w:rsidRPr="001737FD">
        <w:rPr>
          <w:rFonts w:ascii="Times New Roman" w:eastAsia="Times New Roman" w:hAnsi="Times New Roman" w:cs="Times New Roman"/>
          <w:i/>
          <w:sz w:val="24"/>
          <w:szCs w:val="24"/>
        </w:rPr>
        <w:t xml:space="preserve">Vet </w:t>
      </w:r>
      <w:proofErr w:type="spellStart"/>
      <w:r w:rsidRPr="001737FD">
        <w:rPr>
          <w:rFonts w:ascii="Times New Roman" w:eastAsia="Times New Roman" w:hAnsi="Times New Roman" w:cs="Times New Roman"/>
          <w:i/>
          <w:sz w:val="24"/>
          <w:szCs w:val="24"/>
        </w:rPr>
        <w:t>Anesth</w:t>
      </w:r>
      <w:proofErr w:type="spellEnd"/>
      <w:r w:rsidRPr="001737FD">
        <w:rPr>
          <w:rFonts w:ascii="Times New Roman" w:eastAsia="Times New Roman" w:hAnsi="Times New Roman" w:cs="Times New Roman"/>
          <w:i/>
          <w:sz w:val="24"/>
          <w:szCs w:val="24"/>
        </w:rPr>
        <w:t xml:space="preserve"> </w:t>
      </w:r>
      <w:proofErr w:type="spellStart"/>
      <w:r w:rsidRPr="001737FD">
        <w:rPr>
          <w:rFonts w:ascii="Times New Roman" w:eastAsia="Times New Roman" w:hAnsi="Times New Roman" w:cs="Times New Roman"/>
          <w:i/>
          <w:sz w:val="24"/>
          <w:szCs w:val="24"/>
        </w:rPr>
        <w:t>Analg</w:t>
      </w:r>
      <w:proofErr w:type="spellEnd"/>
      <w:r w:rsidRPr="001737FD">
        <w:rPr>
          <w:rFonts w:ascii="Times New Roman" w:eastAsia="Times New Roman" w:hAnsi="Times New Roman" w:cs="Times New Roman"/>
          <w:sz w:val="24"/>
          <w:szCs w:val="24"/>
        </w:rPr>
        <w:t>. 2008;35:528-536.</w:t>
      </w:r>
    </w:p>
    <w:p w14:paraId="0DE18CDF" w14:textId="77777777" w:rsidR="00DF1781" w:rsidRDefault="00DF1781" w:rsidP="004635E2">
      <w:pPr>
        <w:spacing w:after="0" w:line="240" w:lineRule="auto"/>
        <w:jc w:val="both"/>
        <w:rPr>
          <w:rFonts w:ascii="Times New Roman" w:eastAsia="Times New Roman" w:hAnsi="Times New Roman" w:cs="Times New Roman"/>
          <w:b/>
          <w:sz w:val="24"/>
          <w:szCs w:val="24"/>
        </w:rPr>
      </w:pPr>
    </w:p>
    <w:p w14:paraId="640131B4" w14:textId="24026DBF" w:rsidR="00C14D18" w:rsidRPr="001737FD" w:rsidRDefault="00DF1781" w:rsidP="00C14D18">
      <w:pPr>
        <w:spacing w:after="0" w:line="240" w:lineRule="auto"/>
        <w:rPr>
          <w:rFonts w:ascii="Times New Roman" w:eastAsia="Times New Roman" w:hAnsi="Times New Roman" w:cs="Times New Roman"/>
          <w:sz w:val="24"/>
          <w:szCs w:val="24"/>
        </w:rPr>
      </w:pPr>
      <w:r w:rsidRPr="001737FD">
        <w:rPr>
          <w:rFonts w:ascii="Times New Roman" w:eastAsia="Times New Roman" w:hAnsi="Times New Roman" w:cs="Times New Roman"/>
          <w:sz w:val="24"/>
          <w:szCs w:val="24"/>
        </w:rPr>
        <w:t>Arts DGT. Defining and improving data quality in medical registries: a literature review, case study, and generic f</w:t>
      </w:r>
      <w:r w:rsidR="00C14D18" w:rsidRPr="001737FD">
        <w:rPr>
          <w:rFonts w:ascii="Times New Roman" w:eastAsia="Times New Roman" w:hAnsi="Times New Roman" w:cs="Times New Roman"/>
          <w:sz w:val="24"/>
          <w:szCs w:val="24"/>
        </w:rPr>
        <w:t xml:space="preserve">ramework. </w:t>
      </w:r>
      <w:r w:rsidRPr="001737FD">
        <w:rPr>
          <w:rFonts w:ascii="Times New Roman" w:eastAsia="Times New Roman" w:hAnsi="Times New Roman" w:cs="Times New Roman"/>
          <w:i/>
          <w:sz w:val="24"/>
          <w:szCs w:val="24"/>
        </w:rPr>
        <w:t>JAMA</w:t>
      </w:r>
      <w:r>
        <w:rPr>
          <w:rFonts w:ascii="Times New Roman" w:eastAsia="Times New Roman" w:hAnsi="Times New Roman" w:cs="Times New Roman"/>
          <w:sz w:val="24"/>
          <w:szCs w:val="24"/>
        </w:rPr>
        <w:t>.</w:t>
      </w:r>
      <w:r w:rsidR="00C14D18" w:rsidRPr="001737FD">
        <w:rPr>
          <w:rFonts w:ascii="Times New Roman" w:eastAsia="Times New Roman" w:hAnsi="Times New Roman" w:cs="Times New Roman"/>
          <w:sz w:val="24"/>
          <w:szCs w:val="24"/>
        </w:rPr>
        <w:t xml:space="preserve"> 2002;</w:t>
      </w:r>
      <w:r>
        <w:rPr>
          <w:rFonts w:ascii="Times New Roman" w:eastAsia="Times New Roman" w:hAnsi="Times New Roman" w:cs="Times New Roman"/>
          <w:sz w:val="24"/>
          <w:szCs w:val="24"/>
        </w:rPr>
        <w:t xml:space="preserve"> </w:t>
      </w:r>
      <w:r w:rsidR="00C14D18" w:rsidRPr="001737FD">
        <w:rPr>
          <w:rFonts w:ascii="Times New Roman" w:eastAsia="Times New Roman" w:hAnsi="Times New Roman" w:cs="Times New Roman"/>
          <w:sz w:val="24"/>
          <w:szCs w:val="24"/>
        </w:rPr>
        <w:t>9</w:t>
      </w:r>
      <w:r>
        <w:rPr>
          <w:rFonts w:ascii="Times New Roman" w:eastAsia="Times New Roman" w:hAnsi="Times New Roman" w:cs="Times New Roman"/>
          <w:sz w:val="24"/>
          <w:szCs w:val="24"/>
        </w:rPr>
        <w:t>(6)</w:t>
      </w:r>
      <w:r w:rsidR="00C14D18" w:rsidRPr="001737FD">
        <w:rPr>
          <w:rFonts w:ascii="Times New Roman" w:eastAsia="Times New Roman" w:hAnsi="Times New Roman" w:cs="Times New Roman"/>
          <w:sz w:val="24"/>
          <w:szCs w:val="24"/>
        </w:rPr>
        <w:t xml:space="preserve">:600–611. </w:t>
      </w:r>
    </w:p>
    <w:p w14:paraId="1BCA22C1" w14:textId="77777777" w:rsidR="00C14D18" w:rsidRPr="001737FD" w:rsidRDefault="00C14D18" w:rsidP="004635E2">
      <w:pPr>
        <w:spacing w:after="0" w:line="240" w:lineRule="auto"/>
        <w:jc w:val="both"/>
        <w:rPr>
          <w:rFonts w:ascii="Times New Roman" w:eastAsia="Times New Roman" w:hAnsi="Times New Roman" w:cs="Times New Roman"/>
          <w:b/>
          <w:sz w:val="24"/>
          <w:szCs w:val="24"/>
        </w:rPr>
      </w:pPr>
    </w:p>
    <w:p w14:paraId="25DC4546" w14:textId="3055F84E" w:rsidR="005A151C" w:rsidRPr="001737FD" w:rsidRDefault="005A151C" w:rsidP="001737FD">
      <w:pPr>
        <w:spacing w:after="0" w:line="240" w:lineRule="auto"/>
        <w:rPr>
          <w:rFonts w:ascii="Times New Roman" w:eastAsia="Times New Roman" w:hAnsi="Times New Roman" w:cs="Times New Roman"/>
          <w:sz w:val="24"/>
          <w:szCs w:val="24"/>
        </w:rPr>
      </w:pPr>
      <w:r w:rsidRPr="001737FD">
        <w:rPr>
          <w:rFonts w:ascii="Times New Roman" w:eastAsia="Times New Roman" w:hAnsi="Times New Roman" w:cs="Times New Roman"/>
          <w:sz w:val="24"/>
          <w:szCs w:val="24"/>
        </w:rPr>
        <w:t xml:space="preserve">Dente CJ, Ashley DW. Heterogeneity in trauma registry data quality: implications for regional and national performance improvement in trauma. </w:t>
      </w:r>
      <w:r w:rsidR="00B62223" w:rsidRPr="001737FD">
        <w:rPr>
          <w:rFonts w:ascii="Times New Roman" w:eastAsia="Times New Roman" w:hAnsi="Times New Roman" w:cs="Times New Roman"/>
          <w:i/>
          <w:sz w:val="24"/>
          <w:szCs w:val="24"/>
        </w:rPr>
        <w:t>J Am Coll Surg</w:t>
      </w:r>
      <w:r w:rsidR="008026C1">
        <w:rPr>
          <w:rFonts w:ascii="Times New Roman" w:eastAsia="Times New Roman" w:hAnsi="Times New Roman" w:cs="Times New Roman"/>
          <w:i/>
          <w:sz w:val="24"/>
          <w:szCs w:val="24"/>
        </w:rPr>
        <w:t>.</w:t>
      </w:r>
      <w:r w:rsidRPr="001737FD">
        <w:rPr>
          <w:rFonts w:ascii="Times New Roman" w:eastAsia="Times New Roman" w:hAnsi="Times New Roman" w:cs="Times New Roman"/>
          <w:sz w:val="24"/>
          <w:szCs w:val="24"/>
        </w:rPr>
        <w:t xml:space="preserve"> 2016;222:288–295. </w:t>
      </w:r>
    </w:p>
    <w:p w14:paraId="3C8A3A4F" w14:textId="6DD863FD" w:rsidR="005A151C" w:rsidRPr="001737FD" w:rsidRDefault="005A151C" w:rsidP="004635E2">
      <w:pPr>
        <w:spacing w:after="0" w:line="240" w:lineRule="auto"/>
        <w:jc w:val="both"/>
        <w:rPr>
          <w:rFonts w:ascii="Times New Roman" w:eastAsia="Times New Roman" w:hAnsi="Times New Roman" w:cs="Times New Roman"/>
          <w:sz w:val="24"/>
          <w:szCs w:val="24"/>
        </w:rPr>
      </w:pPr>
    </w:p>
    <w:p w14:paraId="2180D5BA" w14:textId="18C8FC23" w:rsidR="00FC6CCF" w:rsidRDefault="00FC6CCF" w:rsidP="004635E2">
      <w:pPr>
        <w:spacing w:after="0" w:line="240" w:lineRule="auto"/>
        <w:jc w:val="both"/>
        <w:rPr>
          <w:rFonts w:ascii="Times New Roman" w:eastAsia="Times New Roman" w:hAnsi="Times New Roman" w:cs="Times New Roman"/>
          <w:sz w:val="24"/>
          <w:szCs w:val="24"/>
        </w:rPr>
      </w:pPr>
      <w:r w:rsidRPr="001737FD">
        <w:rPr>
          <w:rFonts w:ascii="Times New Roman" w:eastAsia="Times New Roman" w:hAnsi="Times New Roman" w:cs="Times New Roman"/>
          <w:sz w:val="24"/>
          <w:szCs w:val="24"/>
        </w:rPr>
        <w:t xml:space="preserve">Goldberg SI, </w:t>
      </w:r>
      <w:proofErr w:type="spellStart"/>
      <w:r w:rsidRPr="001737FD">
        <w:rPr>
          <w:rFonts w:ascii="Times New Roman" w:eastAsia="Times New Roman" w:hAnsi="Times New Roman" w:cs="Times New Roman"/>
          <w:sz w:val="24"/>
          <w:szCs w:val="24"/>
        </w:rPr>
        <w:t>Niemierko</w:t>
      </w:r>
      <w:proofErr w:type="spellEnd"/>
      <w:r w:rsidRPr="001737FD">
        <w:rPr>
          <w:rFonts w:ascii="Times New Roman" w:eastAsia="Times New Roman" w:hAnsi="Times New Roman" w:cs="Times New Roman"/>
          <w:sz w:val="24"/>
          <w:szCs w:val="24"/>
        </w:rPr>
        <w:t xml:space="preserve"> A, </w:t>
      </w:r>
      <w:proofErr w:type="spellStart"/>
      <w:r w:rsidRPr="001737FD">
        <w:rPr>
          <w:rFonts w:ascii="Times New Roman" w:eastAsia="Times New Roman" w:hAnsi="Times New Roman" w:cs="Times New Roman"/>
          <w:sz w:val="24"/>
          <w:szCs w:val="24"/>
        </w:rPr>
        <w:t>Turchin</w:t>
      </w:r>
      <w:proofErr w:type="spellEnd"/>
      <w:r w:rsidRPr="001737FD">
        <w:rPr>
          <w:rFonts w:ascii="Times New Roman" w:eastAsia="Times New Roman" w:hAnsi="Times New Roman" w:cs="Times New Roman"/>
          <w:sz w:val="24"/>
          <w:szCs w:val="24"/>
        </w:rPr>
        <w:t xml:space="preserve"> A. Analysis of data errors in clinical research databases. </w:t>
      </w:r>
      <w:r w:rsidRPr="001737FD">
        <w:rPr>
          <w:rFonts w:ascii="Times New Roman" w:eastAsia="Times New Roman" w:hAnsi="Times New Roman" w:cs="Times New Roman"/>
          <w:i/>
          <w:sz w:val="24"/>
          <w:szCs w:val="24"/>
        </w:rPr>
        <w:t xml:space="preserve">AMIA </w:t>
      </w:r>
      <w:proofErr w:type="spellStart"/>
      <w:r w:rsidRPr="001737FD">
        <w:rPr>
          <w:rFonts w:ascii="Times New Roman" w:eastAsia="Times New Roman" w:hAnsi="Times New Roman" w:cs="Times New Roman"/>
          <w:i/>
          <w:sz w:val="24"/>
          <w:szCs w:val="24"/>
        </w:rPr>
        <w:t>Annu</w:t>
      </w:r>
      <w:proofErr w:type="spellEnd"/>
      <w:r w:rsidRPr="001737FD">
        <w:rPr>
          <w:rFonts w:ascii="Times New Roman" w:eastAsia="Times New Roman" w:hAnsi="Times New Roman" w:cs="Times New Roman"/>
          <w:i/>
          <w:sz w:val="24"/>
          <w:szCs w:val="24"/>
        </w:rPr>
        <w:t xml:space="preserve"> </w:t>
      </w:r>
      <w:proofErr w:type="spellStart"/>
      <w:r w:rsidRPr="001737FD">
        <w:rPr>
          <w:rFonts w:ascii="Times New Roman" w:eastAsia="Times New Roman" w:hAnsi="Times New Roman" w:cs="Times New Roman"/>
          <w:i/>
          <w:sz w:val="24"/>
          <w:szCs w:val="24"/>
        </w:rPr>
        <w:t>Symp</w:t>
      </w:r>
      <w:proofErr w:type="spellEnd"/>
      <w:r w:rsidRPr="001737FD">
        <w:rPr>
          <w:rFonts w:ascii="Times New Roman" w:eastAsia="Times New Roman" w:hAnsi="Times New Roman" w:cs="Times New Roman"/>
          <w:i/>
          <w:sz w:val="24"/>
          <w:szCs w:val="24"/>
        </w:rPr>
        <w:t xml:space="preserve"> Proc</w:t>
      </w:r>
      <w:r w:rsidRPr="001737FD">
        <w:rPr>
          <w:rFonts w:ascii="Times New Roman" w:eastAsia="Times New Roman" w:hAnsi="Times New Roman" w:cs="Times New Roman"/>
          <w:sz w:val="24"/>
          <w:szCs w:val="24"/>
        </w:rPr>
        <w:t>. 2008:242-6.</w:t>
      </w:r>
    </w:p>
    <w:p w14:paraId="717D854E" w14:textId="7770032F" w:rsidR="00DF1781" w:rsidRDefault="00DF1781" w:rsidP="004635E2">
      <w:pPr>
        <w:spacing w:after="0" w:line="240" w:lineRule="auto"/>
        <w:jc w:val="both"/>
        <w:rPr>
          <w:rFonts w:ascii="Times New Roman" w:eastAsia="Times New Roman" w:hAnsi="Times New Roman" w:cs="Times New Roman"/>
          <w:sz w:val="24"/>
          <w:szCs w:val="24"/>
        </w:rPr>
      </w:pPr>
    </w:p>
    <w:p w14:paraId="1F371A09" w14:textId="6B772A3C" w:rsidR="00DF1781" w:rsidRDefault="00DF1781" w:rsidP="004635E2">
      <w:pPr>
        <w:spacing w:after="0" w:line="240" w:lineRule="auto"/>
        <w:jc w:val="both"/>
        <w:rPr>
          <w:rFonts w:ascii="Times New Roman" w:eastAsia="Times New Roman" w:hAnsi="Times New Roman" w:cs="Times New Roman"/>
          <w:sz w:val="24"/>
          <w:szCs w:val="24"/>
        </w:rPr>
      </w:pPr>
      <w:r w:rsidRPr="00DF1781">
        <w:rPr>
          <w:rFonts w:ascii="Times New Roman" w:eastAsia="Times New Roman" w:hAnsi="Times New Roman" w:cs="Times New Roman"/>
          <w:sz w:val="24"/>
          <w:szCs w:val="24"/>
        </w:rPr>
        <w:t xml:space="preserve">Fleming JM, </w:t>
      </w:r>
      <w:proofErr w:type="spellStart"/>
      <w:r w:rsidRPr="00DF1781">
        <w:rPr>
          <w:rFonts w:ascii="Times New Roman" w:eastAsia="Times New Roman" w:hAnsi="Times New Roman" w:cs="Times New Roman"/>
          <w:sz w:val="24"/>
          <w:szCs w:val="24"/>
        </w:rPr>
        <w:t>Creevy</w:t>
      </w:r>
      <w:proofErr w:type="spellEnd"/>
      <w:r w:rsidRPr="00DF1781">
        <w:rPr>
          <w:rFonts w:ascii="Times New Roman" w:eastAsia="Times New Roman" w:hAnsi="Times New Roman" w:cs="Times New Roman"/>
          <w:sz w:val="24"/>
          <w:szCs w:val="24"/>
        </w:rPr>
        <w:t xml:space="preserve"> KE, </w:t>
      </w:r>
      <w:proofErr w:type="spellStart"/>
      <w:r w:rsidRPr="00DF1781">
        <w:rPr>
          <w:rFonts w:ascii="Times New Roman" w:eastAsia="Times New Roman" w:hAnsi="Times New Roman" w:cs="Times New Roman"/>
          <w:sz w:val="24"/>
          <w:szCs w:val="24"/>
        </w:rPr>
        <w:t>Promislow</w:t>
      </w:r>
      <w:proofErr w:type="spellEnd"/>
      <w:r w:rsidRPr="00DF1781">
        <w:rPr>
          <w:rFonts w:ascii="Times New Roman" w:eastAsia="Times New Roman" w:hAnsi="Times New Roman" w:cs="Times New Roman"/>
          <w:sz w:val="24"/>
          <w:szCs w:val="24"/>
        </w:rPr>
        <w:t xml:space="preserve"> DE. Mortality in North American dogs from 1984 to 2004: An investigation into age-, size-, and breed-related causes of death. </w:t>
      </w:r>
      <w:r w:rsidRPr="001737FD">
        <w:rPr>
          <w:rFonts w:ascii="Times New Roman" w:eastAsia="Times New Roman" w:hAnsi="Times New Roman" w:cs="Times New Roman"/>
          <w:i/>
          <w:sz w:val="24"/>
          <w:szCs w:val="24"/>
        </w:rPr>
        <w:t>J Vet Intern Med</w:t>
      </w:r>
      <w:r w:rsidRPr="00DF1781">
        <w:rPr>
          <w:rFonts w:ascii="Times New Roman" w:eastAsia="Times New Roman" w:hAnsi="Times New Roman" w:cs="Times New Roman"/>
          <w:sz w:val="24"/>
          <w:szCs w:val="24"/>
        </w:rPr>
        <w:t>. 2011;25(2):187-98.</w:t>
      </w:r>
    </w:p>
    <w:p w14:paraId="5ECE3909" w14:textId="286F0542" w:rsidR="00DF1781" w:rsidRDefault="00DF1781" w:rsidP="004635E2">
      <w:pPr>
        <w:spacing w:after="0" w:line="240" w:lineRule="auto"/>
        <w:jc w:val="both"/>
        <w:rPr>
          <w:rFonts w:ascii="Times New Roman" w:eastAsia="Times New Roman" w:hAnsi="Times New Roman" w:cs="Times New Roman"/>
          <w:sz w:val="24"/>
          <w:szCs w:val="24"/>
        </w:rPr>
      </w:pPr>
    </w:p>
    <w:p w14:paraId="3FBA1D1C" w14:textId="77777777" w:rsidR="00DF1781" w:rsidRPr="00DF1781" w:rsidRDefault="00DF1781" w:rsidP="00DF1781">
      <w:pPr>
        <w:spacing w:after="0" w:line="240" w:lineRule="auto"/>
        <w:jc w:val="both"/>
        <w:rPr>
          <w:rFonts w:ascii="Times New Roman" w:eastAsia="Times New Roman" w:hAnsi="Times New Roman" w:cs="Times New Roman"/>
          <w:sz w:val="24"/>
          <w:szCs w:val="24"/>
        </w:rPr>
      </w:pPr>
      <w:proofErr w:type="spellStart"/>
      <w:r w:rsidRPr="00DF1781">
        <w:rPr>
          <w:rFonts w:ascii="Times New Roman" w:eastAsia="Times New Roman" w:hAnsi="Times New Roman" w:cs="Times New Roman"/>
          <w:sz w:val="24"/>
          <w:szCs w:val="24"/>
        </w:rPr>
        <w:t>Friedenberg</w:t>
      </w:r>
      <w:proofErr w:type="spellEnd"/>
      <w:r w:rsidRPr="00DF1781">
        <w:rPr>
          <w:rFonts w:ascii="Times New Roman" w:eastAsia="Times New Roman" w:hAnsi="Times New Roman" w:cs="Times New Roman"/>
          <w:sz w:val="24"/>
          <w:szCs w:val="24"/>
        </w:rPr>
        <w:t xml:space="preserve"> SG, Butler AL, Wei L, Moore SA, Cooper ES. Seizures following head trauma in dogs: 259 cases (1999-2009). </w:t>
      </w:r>
      <w:r w:rsidRPr="001737FD">
        <w:rPr>
          <w:rFonts w:ascii="Times New Roman" w:eastAsia="Times New Roman" w:hAnsi="Times New Roman" w:cs="Times New Roman"/>
          <w:i/>
          <w:sz w:val="24"/>
          <w:szCs w:val="24"/>
        </w:rPr>
        <w:t>J Am Vet Med Assoc</w:t>
      </w:r>
      <w:r w:rsidRPr="00DF1781">
        <w:rPr>
          <w:rFonts w:ascii="Times New Roman" w:eastAsia="Times New Roman" w:hAnsi="Times New Roman" w:cs="Times New Roman"/>
          <w:sz w:val="24"/>
          <w:szCs w:val="24"/>
        </w:rPr>
        <w:t xml:space="preserve">. 2012;241(11):1479-1483. </w:t>
      </w:r>
    </w:p>
    <w:p w14:paraId="7920793F" w14:textId="3070E139" w:rsidR="00FC6CCF" w:rsidRPr="001737FD" w:rsidRDefault="00FC6CCF" w:rsidP="004635E2">
      <w:pPr>
        <w:spacing w:after="0" w:line="240" w:lineRule="auto"/>
        <w:jc w:val="both"/>
        <w:rPr>
          <w:rFonts w:ascii="Times New Roman" w:eastAsia="Times New Roman" w:hAnsi="Times New Roman" w:cs="Times New Roman"/>
          <w:sz w:val="24"/>
          <w:szCs w:val="24"/>
        </w:rPr>
      </w:pPr>
    </w:p>
    <w:p w14:paraId="757D042C" w14:textId="6D239236" w:rsidR="007D6A95" w:rsidRPr="001737FD" w:rsidRDefault="007D6A95" w:rsidP="004635E2">
      <w:pPr>
        <w:spacing w:after="0" w:line="240" w:lineRule="auto"/>
        <w:jc w:val="both"/>
        <w:rPr>
          <w:rFonts w:ascii="Times New Roman" w:eastAsia="Times New Roman" w:hAnsi="Times New Roman" w:cs="Times New Roman"/>
          <w:sz w:val="24"/>
          <w:szCs w:val="24"/>
        </w:rPr>
      </w:pPr>
      <w:r w:rsidRPr="001737FD">
        <w:rPr>
          <w:rFonts w:ascii="Times New Roman" w:eastAsia="Times New Roman" w:hAnsi="Times New Roman" w:cs="Times New Roman"/>
          <w:sz w:val="24"/>
          <w:szCs w:val="24"/>
        </w:rPr>
        <w:t>Haider</w:t>
      </w:r>
      <w:r w:rsidR="00B62223" w:rsidRPr="001737FD">
        <w:rPr>
          <w:rFonts w:ascii="Times New Roman" w:eastAsia="Times New Roman" w:hAnsi="Times New Roman" w:cs="Times New Roman"/>
          <w:sz w:val="24"/>
          <w:szCs w:val="24"/>
        </w:rPr>
        <w:t xml:space="preserve"> AH, </w:t>
      </w:r>
      <w:proofErr w:type="spellStart"/>
      <w:r w:rsidR="00B62223" w:rsidRPr="001737FD">
        <w:rPr>
          <w:rFonts w:ascii="Times New Roman" w:eastAsia="Times New Roman" w:hAnsi="Times New Roman" w:cs="Times New Roman"/>
          <w:sz w:val="24"/>
          <w:szCs w:val="24"/>
        </w:rPr>
        <w:t>Bilimoria</w:t>
      </w:r>
      <w:proofErr w:type="spellEnd"/>
      <w:r w:rsidR="00B62223" w:rsidRPr="001737FD">
        <w:rPr>
          <w:rFonts w:ascii="Times New Roman" w:eastAsia="Times New Roman" w:hAnsi="Times New Roman" w:cs="Times New Roman"/>
          <w:sz w:val="24"/>
          <w:szCs w:val="24"/>
        </w:rPr>
        <w:t xml:space="preserve"> KY, Kibbe MR. A checklist to elevate the science of surgical database r</w:t>
      </w:r>
      <w:r w:rsidRPr="001737FD">
        <w:rPr>
          <w:rFonts w:ascii="Times New Roman" w:eastAsia="Times New Roman" w:hAnsi="Times New Roman" w:cs="Times New Roman"/>
          <w:sz w:val="24"/>
          <w:szCs w:val="24"/>
        </w:rPr>
        <w:t xml:space="preserve">esearch. </w:t>
      </w:r>
      <w:r w:rsidRPr="001737FD">
        <w:rPr>
          <w:rFonts w:ascii="Times New Roman" w:eastAsia="Times New Roman" w:hAnsi="Times New Roman" w:cs="Times New Roman"/>
          <w:i/>
          <w:sz w:val="24"/>
          <w:szCs w:val="24"/>
        </w:rPr>
        <w:t>JAMA Surgery</w:t>
      </w:r>
      <w:r w:rsidR="008026C1">
        <w:rPr>
          <w:rFonts w:ascii="Times New Roman" w:eastAsia="Times New Roman" w:hAnsi="Times New Roman" w:cs="Times New Roman"/>
          <w:i/>
          <w:sz w:val="24"/>
          <w:szCs w:val="24"/>
        </w:rPr>
        <w:t>.</w:t>
      </w:r>
      <w:r w:rsidRPr="001737FD">
        <w:rPr>
          <w:rFonts w:ascii="Times New Roman" w:eastAsia="Times New Roman" w:hAnsi="Times New Roman" w:cs="Times New Roman"/>
          <w:sz w:val="24"/>
          <w:szCs w:val="24"/>
        </w:rPr>
        <w:t xml:space="preserve"> 2018;153:505.</w:t>
      </w:r>
    </w:p>
    <w:p w14:paraId="36DF529B" w14:textId="1AD5AC0D" w:rsidR="007D6A95" w:rsidRDefault="007D6A95" w:rsidP="004635E2">
      <w:pPr>
        <w:spacing w:after="0" w:line="240" w:lineRule="auto"/>
        <w:jc w:val="both"/>
        <w:rPr>
          <w:rFonts w:ascii="Times New Roman" w:eastAsia="Times New Roman" w:hAnsi="Times New Roman" w:cs="Times New Roman"/>
          <w:sz w:val="24"/>
          <w:szCs w:val="24"/>
        </w:rPr>
      </w:pPr>
    </w:p>
    <w:p w14:paraId="4C4C91F8" w14:textId="099EF3FB" w:rsidR="00DF1781" w:rsidRDefault="00DF1781" w:rsidP="00DF1781">
      <w:pPr>
        <w:spacing w:after="0" w:line="240" w:lineRule="auto"/>
        <w:jc w:val="both"/>
        <w:rPr>
          <w:rFonts w:ascii="Times New Roman" w:eastAsia="Times New Roman" w:hAnsi="Times New Roman" w:cs="Times New Roman"/>
          <w:sz w:val="24"/>
          <w:szCs w:val="24"/>
        </w:rPr>
      </w:pPr>
      <w:r w:rsidRPr="00DF1781">
        <w:rPr>
          <w:rFonts w:ascii="Times New Roman" w:eastAsia="Times New Roman" w:hAnsi="Times New Roman" w:cs="Times New Roman"/>
          <w:sz w:val="24"/>
          <w:szCs w:val="24"/>
        </w:rPr>
        <w:t xml:space="preserve">Hall KE, </w:t>
      </w:r>
      <w:proofErr w:type="spellStart"/>
      <w:r w:rsidRPr="00DF1781">
        <w:rPr>
          <w:rFonts w:ascii="Times New Roman" w:eastAsia="Times New Roman" w:hAnsi="Times New Roman" w:cs="Times New Roman"/>
          <w:sz w:val="24"/>
          <w:szCs w:val="24"/>
        </w:rPr>
        <w:t>Holowaychuk</w:t>
      </w:r>
      <w:proofErr w:type="spellEnd"/>
      <w:r w:rsidRPr="00DF1781">
        <w:rPr>
          <w:rFonts w:ascii="Times New Roman" w:eastAsia="Times New Roman" w:hAnsi="Times New Roman" w:cs="Times New Roman"/>
          <w:sz w:val="24"/>
          <w:szCs w:val="24"/>
        </w:rPr>
        <w:t xml:space="preserve"> MK, Sharp CR, </w:t>
      </w:r>
      <w:proofErr w:type="spellStart"/>
      <w:r w:rsidRPr="00DF1781">
        <w:rPr>
          <w:rFonts w:ascii="Times New Roman" w:eastAsia="Times New Roman" w:hAnsi="Times New Roman" w:cs="Times New Roman"/>
          <w:sz w:val="24"/>
          <w:szCs w:val="24"/>
        </w:rPr>
        <w:t>Reineke</w:t>
      </w:r>
      <w:proofErr w:type="spellEnd"/>
      <w:r w:rsidRPr="00DF1781">
        <w:rPr>
          <w:rFonts w:ascii="Times New Roman" w:eastAsia="Times New Roman" w:hAnsi="Times New Roman" w:cs="Times New Roman"/>
          <w:sz w:val="24"/>
          <w:szCs w:val="24"/>
        </w:rPr>
        <w:t xml:space="preserve"> E. A multi-center eight-week prospective cohort study of 315 dogs sustaining trauma</w:t>
      </w:r>
      <w:r w:rsidRPr="001737FD">
        <w:rPr>
          <w:rFonts w:ascii="Times New Roman" w:eastAsia="Times New Roman" w:hAnsi="Times New Roman" w:cs="Times New Roman"/>
          <w:i/>
          <w:sz w:val="24"/>
          <w:szCs w:val="24"/>
        </w:rPr>
        <w:t>. J Am Vet Med Assoc</w:t>
      </w:r>
      <w:r w:rsidRPr="00DF1781">
        <w:rPr>
          <w:rFonts w:ascii="Times New Roman" w:eastAsia="Times New Roman" w:hAnsi="Times New Roman" w:cs="Times New Roman"/>
          <w:sz w:val="24"/>
          <w:szCs w:val="24"/>
        </w:rPr>
        <w:t xml:space="preserve">. 2014; 244(3): 300-308. </w:t>
      </w:r>
    </w:p>
    <w:p w14:paraId="320289B9" w14:textId="77777777" w:rsidR="00DF1781" w:rsidRPr="00DF1781" w:rsidRDefault="00DF1781" w:rsidP="00DF1781">
      <w:pPr>
        <w:spacing w:after="0" w:line="240" w:lineRule="auto"/>
        <w:jc w:val="both"/>
        <w:rPr>
          <w:rFonts w:ascii="Times New Roman" w:eastAsia="Times New Roman" w:hAnsi="Times New Roman" w:cs="Times New Roman"/>
          <w:sz w:val="24"/>
          <w:szCs w:val="24"/>
        </w:rPr>
      </w:pPr>
    </w:p>
    <w:p w14:paraId="1236310A" w14:textId="08AD2592" w:rsidR="00DF1781" w:rsidRDefault="00DF1781" w:rsidP="00DF1781">
      <w:pPr>
        <w:spacing w:after="0" w:line="240" w:lineRule="auto"/>
        <w:jc w:val="both"/>
        <w:rPr>
          <w:rFonts w:ascii="Times New Roman" w:eastAsia="Times New Roman" w:hAnsi="Times New Roman" w:cs="Times New Roman"/>
          <w:sz w:val="24"/>
          <w:szCs w:val="24"/>
        </w:rPr>
      </w:pPr>
      <w:r w:rsidRPr="00DF1781">
        <w:rPr>
          <w:rFonts w:ascii="Times New Roman" w:eastAsia="Times New Roman" w:hAnsi="Times New Roman" w:cs="Times New Roman"/>
          <w:sz w:val="24"/>
          <w:szCs w:val="24"/>
        </w:rPr>
        <w:t xml:space="preserve">Hall, KE, Sharp CR, Adams CR, </w:t>
      </w:r>
      <w:proofErr w:type="spellStart"/>
      <w:r w:rsidRPr="00DF1781">
        <w:rPr>
          <w:rFonts w:ascii="Times New Roman" w:eastAsia="Times New Roman" w:hAnsi="Times New Roman" w:cs="Times New Roman"/>
          <w:sz w:val="24"/>
          <w:szCs w:val="24"/>
        </w:rPr>
        <w:t>Beilman</w:t>
      </w:r>
      <w:proofErr w:type="spellEnd"/>
      <w:r w:rsidRPr="00DF1781">
        <w:rPr>
          <w:rFonts w:ascii="Times New Roman" w:eastAsia="Times New Roman" w:hAnsi="Times New Roman" w:cs="Times New Roman"/>
          <w:sz w:val="24"/>
          <w:szCs w:val="24"/>
        </w:rPr>
        <w:t xml:space="preserve"> G. A novel trauma model: naturally occurring canine trauma. </w:t>
      </w:r>
      <w:r w:rsidRPr="001737FD">
        <w:rPr>
          <w:rFonts w:ascii="Times New Roman" w:eastAsia="Times New Roman" w:hAnsi="Times New Roman" w:cs="Times New Roman"/>
          <w:i/>
          <w:sz w:val="24"/>
          <w:szCs w:val="24"/>
        </w:rPr>
        <w:t>Shock</w:t>
      </w:r>
      <w:r w:rsidR="008026C1">
        <w:rPr>
          <w:rFonts w:ascii="Times New Roman" w:eastAsia="Times New Roman" w:hAnsi="Times New Roman" w:cs="Times New Roman"/>
          <w:sz w:val="24"/>
          <w:szCs w:val="24"/>
        </w:rPr>
        <w:t>.</w:t>
      </w:r>
      <w:r w:rsidRPr="00DF1781">
        <w:rPr>
          <w:rFonts w:ascii="Times New Roman" w:eastAsia="Times New Roman" w:hAnsi="Times New Roman" w:cs="Times New Roman"/>
          <w:sz w:val="24"/>
          <w:szCs w:val="24"/>
        </w:rPr>
        <w:t xml:space="preserve"> 2014; 41(1): 25-32.</w:t>
      </w:r>
    </w:p>
    <w:p w14:paraId="5EA93BA4" w14:textId="1D61F1B3" w:rsidR="008026C1" w:rsidRDefault="008026C1" w:rsidP="00DF1781">
      <w:pPr>
        <w:spacing w:after="0" w:line="240" w:lineRule="auto"/>
        <w:jc w:val="both"/>
        <w:rPr>
          <w:rFonts w:ascii="Times New Roman" w:eastAsia="Times New Roman" w:hAnsi="Times New Roman" w:cs="Times New Roman"/>
          <w:sz w:val="24"/>
          <w:szCs w:val="24"/>
        </w:rPr>
      </w:pPr>
    </w:p>
    <w:p w14:paraId="0C839399" w14:textId="64519DE7" w:rsidR="008026C1" w:rsidRDefault="008026C1" w:rsidP="008026C1">
      <w:pPr>
        <w:spacing w:after="0" w:line="240" w:lineRule="auto"/>
        <w:jc w:val="both"/>
        <w:rPr>
          <w:rFonts w:ascii="Times New Roman" w:eastAsia="Times New Roman" w:hAnsi="Times New Roman" w:cs="Times New Roman"/>
          <w:sz w:val="24"/>
          <w:szCs w:val="24"/>
        </w:rPr>
      </w:pPr>
      <w:r w:rsidRPr="008026C1">
        <w:rPr>
          <w:rFonts w:ascii="Times New Roman" w:eastAsia="Times New Roman" w:hAnsi="Times New Roman" w:cs="Times New Roman"/>
          <w:sz w:val="24"/>
          <w:szCs w:val="24"/>
        </w:rPr>
        <w:t xml:space="preserve">Harris PA, Taylor R, </w:t>
      </w:r>
      <w:proofErr w:type="spellStart"/>
      <w:r w:rsidRPr="008026C1">
        <w:rPr>
          <w:rFonts w:ascii="Times New Roman" w:eastAsia="Times New Roman" w:hAnsi="Times New Roman" w:cs="Times New Roman"/>
          <w:sz w:val="24"/>
          <w:szCs w:val="24"/>
        </w:rPr>
        <w:t>Thielke</w:t>
      </w:r>
      <w:proofErr w:type="spellEnd"/>
      <w:r w:rsidRPr="008026C1">
        <w:rPr>
          <w:rFonts w:ascii="Times New Roman" w:eastAsia="Times New Roman" w:hAnsi="Times New Roman" w:cs="Times New Roman"/>
          <w:sz w:val="24"/>
          <w:szCs w:val="24"/>
        </w:rPr>
        <w:t xml:space="preserve"> R, Payne J, Gonzalez N, Conde JG. Research electronic data capture (</w:t>
      </w:r>
      <w:proofErr w:type="spellStart"/>
      <w:r w:rsidRPr="008026C1">
        <w:rPr>
          <w:rFonts w:ascii="Times New Roman" w:eastAsia="Times New Roman" w:hAnsi="Times New Roman" w:cs="Times New Roman"/>
          <w:sz w:val="24"/>
          <w:szCs w:val="24"/>
        </w:rPr>
        <w:t>REDCap</w:t>
      </w:r>
      <w:proofErr w:type="spellEnd"/>
      <w:r w:rsidRPr="008026C1">
        <w:rPr>
          <w:rFonts w:ascii="Times New Roman" w:eastAsia="Times New Roman" w:hAnsi="Times New Roman" w:cs="Times New Roman"/>
          <w:sz w:val="24"/>
          <w:szCs w:val="24"/>
        </w:rPr>
        <w:t xml:space="preserve">) - A metadata-driven methodology and workflow process for providing translational research informatics support, </w:t>
      </w:r>
      <w:r w:rsidRPr="001737FD">
        <w:rPr>
          <w:rFonts w:ascii="Times New Roman" w:eastAsia="Times New Roman" w:hAnsi="Times New Roman" w:cs="Times New Roman"/>
          <w:i/>
          <w:sz w:val="24"/>
          <w:szCs w:val="24"/>
        </w:rPr>
        <w:t>J Biomed Inform</w:t>
      </w:r>
      <w:r w:rsidRPr="008026C1">
        <w:rPr>
          <w:rFonts w:ascii="Times New Roman" w:eastAsia="Times New Roman" w:hAnsi="Times New Roman" w:cs="Times New Roman"/>
          <w:sz w:val="24"/>
          <w:szCs w:val="24"/>
        </w:rPr>
        <w:t xml:space="preserve">. 2009 Apr;42(2):377-81. </w:t>
      </w:r>
    </w:p>
    <w:p w14:paraId="2A23A5B3" w14:textId="77777777" w:rsidR="008026C1" w:rsidRPr="008026C1" w:rsidRDefault="008026C1" w:rsidP="008026C1">
      <w:pPr>
        <w:spacing w:after="0" w:line="240" w:lineRule="auto"/>
        <w:jc w:val="both"/>
        <w:rPr>
          <w:rFonts w:ascii="Times New Roman" w:eastAsia="Times New Roman" w:hAnsi="Times New Roman" w:cs="Times New Roman"/>
          <w:sz w:val="24"/>
          <w:szCs w:val="24"/>
        </w:rPr>
      </w:pPr>
    </w:p>
    <w:p w14:paraId="518221D0" w14:textId="2EC20549" w:rsidR="008026C1" w:rsidRDefault="008026C1" w:rsidP="008026C1">
      <w:pPr>
        <w:spacing w:after="0" w:line="240" w:lineRule="auto"/>
        <w:jc w:val="both"/>
        <w:rPr>
          <w:rFonts w:ascii="Times New Roman" w:eastAsia="Times New Roman" w:hAnsi="Times New Roman" w:cs="Times New Roman"/>
          <w:sz w:val="24"/>
          <w:szCs w:val="24"/>
        </w:rPr>
      </w:pPr>
      <w:r w:rsidRPr="008026C1">
        <w:rPr>
          <w:rFonts w:ascii="Times New Roman" w:eastAsia="Times New Roman" w:hAnsi="Times New Roman" w:cs="Times New Roman"/>
          <w:sz w:val="24"/>
          <w:szCs w:val="24"/>
        </w:rPr>
        <w:t xml:space="preserve">Hayes G, Mathews K, </w:t>
      </w:r>
      <w:proofErr w:type="spellStart"/>
      <w:r w:rsidRPr="008026C1">
        <w:rPr>
          <w:rFonts w:ascii="Times New Roman" w:eastAsia="Times New Roman" w:hAnsi="Times New Roman" w:cs="Times New Roman"/>
          <w:sz w:val="24"/>
          <w:szCs w:val="24"/>
        </w:rPr>
        <w:t>Doig</w:t>
      </w:r>
      <w:proofErr w:type="spellEnd"/>
      <w:r w:rsidRPr="008026C1">
        <w:rPr>
          <w:rFonts w:ascii="Times New Roman" w:eastAsia="Times New Roman" w:hAnsi="Times New Roman" w:cs="Times New Roman"/>
          <w:sz w:val="24"/>
          <w:szCs w:val="24"/>
        </w:rPr>
        <w:t xml:space="preserve"> G, </w:t>
      </w:r>
      <w:proofErr w:type="spellStart"/>
      <w:r w:rsidRPr="008026C1">
        <w:rPr>
          <w:rFonts w:ascii="Times New Roman" w:eastAsia="Times New Roman" w:hAnsi="Times New Roman" w:cs="Times New Roman"/>
          <w:sz w:val="24"/>
          <w:szCs w:val="24"/>
        </w:rPr>
        <w:t>Kruth</w:t>
      </w:r>
      <w:proofErr w:type="spellEnd"/>
      <w:r w:rsidRPr="008026C1">
        <w:rPr>
          <w:rFonts w:ascii="Times New Roman" w:eastAsia="Times New Roman" w:hAnsi="Times New Roman" w:cs="Times New Roman"/>
          <w:sz w:val="24"/>
          <w:szCs w:val="24"/>
        </w:rPr>
        <w:t xml:space="preserve"> S, Boston S, </w:t>
      </w:r>
      <w:proofErr w:type="spellStart"/>
      <w:r w:rsidRPr="008026C1">
        <w:rPr>
          <w:rFonts w:ascii="Times New Roman" w:eastAsia="Times New Roman" w:hAnsi="Times New Roman" w:cs="Times New Roman"/>
          <w:sz w:val="24"/>
          <w:szCs w:val="24"/>
        </w:rPr>
        <w:t>Nykamp</w:t>
      </w:r>
      <w:proofErr w:type="spellEnd"/>
      <w:r w:rsidRPr="008026C1">
        <w:rPr>
          <w:rFonts w:ascii="Times New Roman" w:eastAsia="Times New Roman" w:hAnsi="Times New Roman" w:cs="Times New Roman"/>
          <w:sz w:val="24"/>
          <w:szCs w:val="24"/>
        </w:rPr>
        <w:t xml:space="preserve"> S, </w:t>
      </w:r>
      <w:proofErr w:type="spellStart"/>
      <w:r w:rsidRPr="008026C1">
        <w:rPr>
          <w:rFonts w:ascii="Times New Roman" w:eastAsia="Times New Roman" w:hAnsi="Times New Roman" w:cs="Times New Roman"/>
          <w:sz w:val="24"/>
          <w:szCs w:val="24"/>
        </w:rPr>
        <w:t>Poljak</w:t>
      </w:r>
      <w:proofErr w:type="spellEnd"/>
      <w:r w:rsidRPr="008026C1">
        <w:rPr>
          <w:rFonts w:ascii="Times New Roman" w:eastAsia="Times New Roman" w:hAnsi="Times New Roman" w:cs="Times New Roman"/>
          <w:sz w:val="24"/>
          <w:szCs w:val="24"/>
        </w:rPr>
        <w:t xml:space="preserve"> Z, Dewey C. The acute patient physiologic and laboratory evaluation (APPLE) score: A severity of illness stratification system for hospitalized dogs. </w:t>
      </w:r>
      <w:r w:rsidRPr="001737FD">
        <w:rPr>
          <w:rFonts w:ascii="Times New Roman" w:eastAsia="Times New Roman" w:hAnsi="Times New Roman" w:cs="Times New Roman"/>
          <w:i/>
          <w:sz w:val="24"/>
          <w:szCs w:val="24"/>
        </w:rPr>
        <w:t>J Vet Intern Med</w:t>
      </w:r>
      <w:r w:rsidRPr="008026C1">
        <w:rPr>
          <w:rFonts w:ascii="Times New Roman" w:eastAsia="Times New Roman" w:hAnsi="Times New Roman" w:cs="Times New Roman"/>
          <w:sz w:val="24"/>
          <w:szCs w:val="24"/>
        </w:rPr>
        <w:t>. 2010;24(5):1034-47.</w:t>
      </w:r>
    </w:p>
    <w:p w14:paraId="4389DC4F" w14:textId="77777777" w:rsidR="00DF1781" w:rsidRPr="001737FD" w:rsidRDefault="00DF1781" w:rsidP="004635E2">
      <w:pPr>
        <w:spacing w:after="0" w:line="240" w:lineRule="auto"/>
        <w:jc w:val="both"/>
        <w:rPr>
          <w:rFonts w:ascii="Times New Roman" w:eastAsia="Times New Roman" w:hAnsi="Times New Roman" w:cs="Times New Roman"/>
          <w:sz w:val="24"/>
          <w:szCs w:val="24"/>
        </w:rPr>
      </w:pPr>
    </w:p>
    <w:p w14:paraId="3CB337E8" w14:textId="067DDA91" w:rsidR="00260B25" w:rsidRDefault="008026C1" w:rsidP="004635E2">
      <w:pPr>
        <w:spacing w:after="0" w:line="240" w:lineRule="auto"/>
        <w:jc w:val="both"/>
        <w:rPr>
          <w:rFonts w:ascii="Times New Roman" w:eastAsia="Times New Roman" w:hAnsi="Times New Roman" w:cs="Times New Roman"/>
          <w:sz w:val="24"/>
          <w:szCs w:val="24"/>
        </w:rPr>
      </w:pPr>
      <w:r w:rsidRPr="008026C1">
        <w:rPr>
          <w:rFonts w:ascii="Times New Roman" w:eastAsia="Times New Roman" w:hAnsi="Times New Roman" w:cs="Times New Roman"/>
          <w:sz w:val="24"/>
          <w:szCs w:val="24"/>
        </w:rPr>
        <w:t xml:space="preserve">Hlaing T, Hollister L, Aaland M. Trauma registry data validation: essential for quality trauma care. </w:t>
      </w:r>
      <w:r w:rsidRPr="001737FD">
        <w:rPr>
          <w:rFonts w:ascii="Times New Roman" w:eastAsia="Times New Roman" w:hAnsi="Times New Roman" w:cs="Times New Roman"/>
          <w:i/>
          <w:sz w:val="24"/>
          <w:szCs w:val="24"/>
        </w:rPr>
        <w:t>J Trauma</w:t>
      </w:r>
      <w:r w:rsidRPr="008026C1">
        <w:rPr>
          <w:rFonts w:ascii="Times New Roman" w:eastAsia="Times New Roman" w:hAnsi="Times New Roman" w:cs="Times New Roman"/>
          <w:sz w:val="24"/>
          <w:szCs w:val="24"/>
        </w:rPr>
        <w:t>. 2006;61:1400-07</w:t>
      </w:r>
    </w:p>
    <w:p w14:paraId="25369EBB" w14:textId="77777777" w:rsidR="008026C1" w:rsidRDefault="008026C1" w:rsidP="004635E2">
      <w:pPr>
        <w:spacing w:after="0" w:line="240" w:lineRule="auto"/>
        <w:jc w:val="both"/>
        <w:rPr>
          <w:rFonts w:ascii="Times New Roman" w:eastAsia="Times New Roman" w:hAnsi="Times New Roman" w:cs="Times New Roman"/>
          <w:sz w:val="24"/>
          <w:szCs w:val="24"/>
        </w:rPr>
      </w:pPr>
    </w:p>
    <w:p w14:paraId="18FD5598" w14:textId="77777777" w:rsidR="00260B25" w:rsidRDefault="00260B25" w:rsidP="004635E2">
      <w:pPr>
        <w:spacing w:after="0" w:line="240" w:lineRule="auto"/>
        <w:jc w:val="both"/>
        <w:rPr>
          <w:rFonts w:ascii="Times New Roman" w:eastAsia="Times New Roman" w:hAnsi="Times New Roman" w:cs="Times New Roman"/>
          <w:sz w:val="24"/>
          <w:szCs w:val="24"/>
        </w:rPr>
      </w:pPr>
      <w:r w:rsidRPr="001737FD">
        <w:rPr>
          <w:rFonts w:ascii="Times New Roman" w:eastAsia="Times New Roman" w:hAnsi="Times New Roman" w:cs="Times New Roman"/>
          <w:sz w:val="24"/>
          <w:szCs w:val="24"/>
        </w:rPr>
        <w:t xml:space="preserve">Kang H. The prevention and handling of the missing data. </w:t>
      </w:r>
      <w:r w:rsidRPr="001737FD">
        <w:rPr>
          <w:rFonts w:ascii="Times New Roman" w:eastAsia="Times New Roman" w:hAnsi="Times New Roman" w:cs="Times New Roman"/>
          <w:i/>
          <w:sz w:val="24"/>
          <w:szCs w:val="24"/>
        </w:rPr>
        <w:t xml:space="preserve">Korean J </w:t>
      </w:r>
      <w:proofErr w:type="spellStart"/>
      <w:r w:rsidRPr="001737FD">
        <w:rPr>
          <w:rFonts w:ascii="Times New Roman" w:eastAsia="Times New Roman" w:hAnsi="Times New Roman" w:cs="Times New Roman"/>
          <w:i/>
          <w:sz w:val="24"/>
          <w:szCs w:val="24"/>
        </w:rPr>
        <w:t>Anesthesiol</w:t>
      </w:r>
      <w:proofErr w:type="spellEnd"/>
      <w:r w:rsidRPr="001737FD">
        <w:rPr>
          <w:rFonts w:ascii="Times New Roman" w:eastAsia="Times New Roman" w:hAnsi="Times New Roman" w:cs="Times New Roman"/>
          <w:sz w:val="24"/>
          <w:szCs w:val="24"/>
        </w:rPr>
        <w:t>. 2013;64(5):402-6.</w:t>
      </w:r>
    </w:p>
    <w:p w14:paraId="4D2DFEF7" w14:textId="2EC93383" w:rsidR="00F5769E" w:rsidRPr="001737FD" w:rsidRDefault="00F5769E" w:rsidP="004635E2">
      <w:pPr>
        <w:spacing w:after="0" w:line="240" w:lineRule="auto"/>
        <w:jc w:val="both"/>
        <w:rPr>
          <w:rFonts w:ascii="Times New Roman" w:eastAsia="Times New Roman" w:hAnsi="Times New Roman" w:cs="Times New Roman"/>
          <w:b/>
          <w:sz w:val="24"/>
          <w:szCs w:val="24"/>
        </w:rPr>
      </w:pPr>
    </w:p>
    <w:p w14:paraId="43464086" w14:textId="60AEDE98" w:rsidR="00603B54" w:rsidRDefault="00603B54" w:rsidP="00603B54">
      <w:pPr>
        <w:rPr>
          <w:rFonts w:ascii="Times New Roman" w:eastAsia="Times New Roman" w:hAnsi="Times New Roman" w:cs="Times New Roman"/>
          <w:sz w:val="24"/>
          <w:szCs w:val="24"/>
        </w:rPr>
      </w:pPr>
      <w:proofErr w:type="spellStart"/>
      <w:r w:rsidRPr="001737FD">
        <w:rPr>
          <w:rFonts w:ascii="Times New Roman" w:eastAsia="Times New Roman" w:hAnsi="Times New Roman" w:cs="Times New Roman"/>
          <w:sz w:val="24"/>
          <w:szCs w:val="24"/>
        </w:rPr>
        <w:t>Kaji</w:t>
      </w:r>
      <w:proofErr w:type="spellEnd"/>
      <w:r w:rsidRPr="001737FD">
        <w:rPr>
          <w:rFonts w:ascii="Times New Roman" w:eastAsia="Times New Roman" w:hAnsi="Times New Roman" w:cs="Times New Roman"/>
          <w:sz w:val="24"/>
          <w:szCs w:val="24"/>
        </w:rPr>
        <w:t xml:space="preserve"> AH, </w:t>
      </w:r>
      <w:proofErr w:type="spellStart"/>
      <w:r w:rsidRPr="001737FD">
        <w:rPr>
          <w:rFonts w:ascii="Times New Roman" w:eastAsia="Times New Roman" w:hAnsi="Times New Roman" w:cs="Times New Roman"/>
          <w:sz w:val="24"/>
          <w:szCs w:val="24"/>
        </w:rPr>
        <w:t>Ra</w:t>
      </w:r>
      <w:r w:rsidR="007D6A95" w:rsidRPr="001737FD">
        <w:rPr>
          <w:rFonts w:ascii="Times New Roman" w:eastAsia="Times New Roman" w:hAnsi="Times New Roman" w:cs="Times New Roman"/>
          <w:sz w:val="24"/>
          <w:szCs w:val="24"/>
        </w:rPr>
        <w:t>demaker</w:t>
      </w:r>
      <w:proofErr w:type="spellEnd"/>
      <w:r w:rsidR="007D6A95" w:rsidRPr="001737FD">
        <w:rPr>
          <w:rFonts w:ascii="Times New Roman" w:eastAsia="Times New Roman" w:hAnsi="Times New Roman" w:cs="Times New Roman"/>
          <w:sz w:val="24"/>
          <w:szCs w:val="24"/>
        </w:rPr>
        <w:t xml:space="preserve"> AW, </w:t>
      </w:r>
      <w:proofErr w:type="spellStart"/>
      <w:r w:rsidR="007D6A95" w:rsidRPr="001737FD">
        <w:rPr>
          <w:rFonts w:ascii="Times New Roman" w:eastAsia="Times New Roman" w:hAnsi="Times New Roman" w:cs="Times New Roman"/>
          <w:sz w:val="24"/>
          <w:szCs w:val="24"/>
        </w:rPr>
        <w:t>Hyslop</w:t>
      </w:r>
      <w:proofErr w:type="spellEnd"/>
      <w:r w:rsidR="007D6A95" w:rsidRPr="001737FD">
        <w:rPr>
          <w:rFonts w:ascii="Times New Roman" w:eastAsia="Times New Roman" w:hAnsi="Times New Roman" w:cs="Times New Roman"/>
          <w:sz w:val="24"/>
          <w:szCs w:val="24"/>
        </w:rPr>
        <w:t xml:space="preserve"> T. Tips for analyzing large data sets from the JAMA surgery statistical e</w:t>
      </w:r>
      <w:r w:rsidRPr="001737FD">
        <w:rPr>
          <w:rFonts w:ascii="Times New Roman" w:eastAsia="Times New Roman" w:hAnsi="Times New Roman" w:cs="Times New Roman"/>
          <w:sz w:val="24"/>
          <w:szCs w:val="24"/>
        </w:rPr>
        <w:t xml:space="preserve">ditors. </w:t>
      </w:r>
      <w:r w:rsidRPr="001737FD">
        <w:rPr>
          <w:rFonts w:ascii="Times New Roman" w:eastAsia="Times New Roman" w:hAnsi="Times New Roman" w:cs="Times New Roman"/>
          <w:i/>
          <w:sz w:val="24"/>
          <w:szCs w:val="24"/>
        </w:rPr>
        <w:t>JAMA Surgery</w:t>
      </w:r>
      <w:r w:rsidR="008026C1">
        <w:rPr>
          <w:rFonts w:ascii="Times New Roman" w:eastAsia="Times New Roman" w:hAnsi="Times New Roman" w:cs="Times New Roman"/>
          <w:i/>
          <w:sz w:val="24"/>
          <w:szCs w:val="24"/>
        </w:rPr>
        <w:t>.</w:t>
      </w:r>
      <w:r w:rsidRPr="001737FD">
        <w:rPr>
          <w:rFonts w:ascii="Times New Roman" w:eastAsia="Times New Roman" w:hAnsi="Times New Roman" w:cs="Times New Roman"/>
          <w:sz w:val="24"/>
          <w:szCs w:val="24"/>
        </w:rPr>
        <w:t xml:space="preserve"> 018;153:508. </w:t>
      </w:r>
    </w:p>
    <w:p w14:paraId="2AAA64EB" w14:textId="5272012D" w:rsidR="00DF1781" w:rsidRDefault="00DF1781" w:rsidP="00603B54">
      <w:pPr>
        <w:rPr>
          <w:rFonts w:ascii="Times New Roman" w:eastAsia="Times New Roman" w:hAnsi="Times New Roman" w:cs="Times New Roman"/>
          <w:sz w:val="24"/>
          <w:szCs w:val="24"/>
        </w:rPr>
      </w:pPr>
      <w:proofErr w:type="spellStart"/>
      <w:r w:rsidRPr="00DF1781">
        <w:rPr>
          <w:rFonts w:ascii="Times New Roman" w:eastAsia="Times New Roman" w:hAnsi="Times New Roman" w:cs="Times New Roman"/>
          <w:sz w:val="24"/>
          <w:szCs w:val="24"/>
        </w:rPr>
        <w:t>Kolata</w:t>
      </w:r>
      <w:proofErr w:type="spellEnd"/>
      <w:r w:rsidRPr="00DF1781">
        <w:rPr>
          <w:rFonts w:ascii="Times New Roman" w:eastAsia="Times New Roman" w:hAnsi="Times New Roman" w:cs="Times New Roman"/>
          <w:sz w:val="24"/>
          <w:szCs w:val="24"/>
        </w:rPr>
        <w:t xml:space="preserve"> RJ, Kraut NH, Johnston DE. Patterns of trauma in urban dogs and cats: A study of 1,000 cases. </w:t>
      </w:r>
      <w:r w:rsidRPr="001737FD">
        <w:rPr>
          <w:rFonts w:ascii="Times New Roman" w:eastAsia="Times New Roman" w:hAnsi="Times New Roman" w:cs="Times New Roman"/>
          <w:i/>
          <w:sz w:val="24"/>
          <w:szCs w:val="24"/>
        </w:rPr>
        <w:t>J Am Vet Med Assoc</w:t>
      </w:r>
      <w:r w:rsidRPr="00DF1781">
        <w:rPr>
          <w:rFonts w:ascii="Times New Roman" w:eastAsia="Times New Roman" w:hAnsi="Times New Roman" w:cs="Times New Roman"/>
          <w:sz w:val="24"/>
          <w:szCs w:val="24"/>
        </w:rPr>
        <w:t>. 1974;164(5):499-502.</w:t>
      </w:r>
    </w:p>
    <w:p w14:paraId="27F96936" w14:textId="448F94C7" w:rsidR="00DF1781" w:rsidRPr="001737FD" w:rsidRDefault="00DF1781" w:rsidP="00603B54">
      <w:pPr>
        <w:rPr>
          <w:rFonts w:ascii="Times New Roman" w:eastAsia="Times New Roman" w:hAnsi="Times New Roman" w:cs="Times New Roman"/>
          <w:sz w:val="24"/>
          <w:szCs w:val="24"/>
        </w:rPr>
      </w:pPr>
      <w:r w:rsidRPr="00DF1781">
        <w:rPr>
          <w:rFonts w:ascii="Times New Roman" w:eastAsia="Times New Roman" w:hAnsi="Times New Roman" w:cs="Times New Roman"/>
          <w:sz w:val="24"/>
          <w:szCs w:val="24"/>
        </w:rPr>
        <w:t xml:space="preserve">Lecky F, Woodford M, Edwards A, </w:t>
      </w:r>
      <w:proofErr w:type="spellStart"/>
      <w:r w:rsidRPr="00DF1781">
        <w:rPr>
          <w:rFonts w:ascii="Times New Roman" w:eastAsia="Times New Roman" w:hAnsi="Times New Roman" w:cs="Times New Roman"/>
          <w:sz w:val="24"/>
          <w:szCs w:val="24"/>
        </w:rPr>
        <w:t>Bouamra</w:t>
      </w:r>
      <w:proofErr w:type="spellEnd"/>
      <w:r w:rsidRPr="00DF1781">
        <w:rPr>
          <w:rFonts w:ascii="Times New Roman" w:eastAsia="Times New Roman" w:hAnsi="Times New Roman" w:cs="Times New Roman"/>
          <w:sz w:val="24"/>
          <w:szCs w:val="24"/>
        </w:rPr>
        <w:t xml:space="preserve"> O, Coats T. Trauma scoring systems and databases. </w:t>
      </w:r>
      <w:r w:rsidRPr="001737FD">
        <w:rPr>
          <w:rFonts w:ascii="Times New Roman" w:eastAsia="Times New Roman" w:hAnsi="Times New Roman" w:cs="Times New Roman"/>
          <w:i/>
          <w:sz w:val="24"/>
          <w:szCs w:val="24"/>
        </w:rPr>
        <w:t xml:space="preserve">Br J </w:t>
      </w:r>
      <w:proofErr w:type="spellStart"/>
      <w:r w:rsidRPr="001737FD">
        <w:rPr>
          <w:rFonts w:ascii="Times New Roman" w:eastAsia="Times New Roman" w:hAnsi="Times New Roman" w:cs="Times New Roman"/>
          <w:i/>
          <w:sz w:val="24"/>
          <w:szCs w:val="24"/>
        </w:rPr>
        <w:t>Anaesth</w:t>
      </w:r>
      <w:proofErr w:type="spellEnd"/>
      <w:r w:rsidRPr="00DF1781">
        <w:rPr>
          <w:rFonts w:ascii="Times New Roman" w:eastAsia="Times New Roman" w:hAnsi="Times New Roman" w:cs="Times New Roman"/>
          <w:sz w:val="24"/>
          <w:szCs w:val="24"/>
        </w:rPr>
        <w:t>. 2014 Aug; 113(2):286-94.</w:t>
      </w:r>
    </w:p>
    <w:p w14:paraId="03DCE552" w14:textId="7AD32233" w:rsidR="00603B54" w:rsidRPr="001737FD" w:rsidRDefault="00603B54" w:rsidP="001737FD">
      <w:pPr>
        <w:rPr>
          <w:rFonts w:ascii="Times New Roman" w:eastAsia="Times New Roman" w:hAnsi="Times New Roman" w:cs="Times New Roman"/>
          <w:sz w:val="24"/>
          <w:szCs w:val="24"/>
        </w:rPr>
      </w:pPr>
      <w:r w:rsidRPr="001737FD">
        <w:rPr>
          <w:rFonts w:ascii="Times New Roman" w:eastAsia="Times New Roman" w:hAnsi="Times New Roman" w:cs="Times New Roman"/>
          <w:sz w:val="24"/>
          <w:szCs w:val="24"/>
        </w:rPr>
        <w:t xml:space="preserve">O’Reilly GM, </w:t>
      </w:r>
      <w:proofErr w:type="spellStart"/>
      <w:r w:rsidRPr="001737FD">
        <w:rPr>
          <w:rFonts w:ascii="Times New Roman" w:eastAsia="Times New Roman" w:hAnsi="Times New Roman" w:cs="Times New Roman"/>
          <w:sz w:val="24"/>
          <w:szCs w:val="24"/>
        </w:rPr>
        <w:t>Gabbe</w:t>
      </w:r>
      <w:proofErr w:type="spellEnd"/>
      <w:r w:rsidRPr="001737FD">
        <w:rPr>
          <w:rFonts w:ascii="Times New Roman" w:eastAsia="Times New Roman" w:hAnsi="Times New Roman" w:cs="Times New Roman"/>
          <w:sz w:val="24"/>
          <w:szCs w:val="24"/>
        </w:rPr>
        <w:t xml:space="preserve"> B, Moore L, et al. Classifying, measuring and improving the quality of data in trauma registries: A review of the literature. </w:t>
      </w:r>
      <w:r w:rsidRPr="001737FD">
        <w:rPr>
          <w:rFonts w:ascii="Times New Roman" w:eastAsia="Times New Roman" w:hAnsi="Times New Roman" w:cs="Times New Roman"/>
          <w:i/>
          <w:sz w:val="24"/>
          <w:szCs w:val="24"/>
        </w:rPr>
        <w:t>Injury</w:t>
      </w:r>
      <w:r w:rsidR="008026C1">
        <w:rPr>
          <w:rFonts w:ascii="Times New Roman" w:eastAsia="Times New Roman" w:hAnsi="Times New Roman" w:cs="Times New Roman"/>
          <w:sz w:val="24"/>
          <w:szCs w:val="24"/>
        </w:rPr>
        <w:t>.</w:t>
      </w:r>
      <w:r w:rsidRPr="001737FD">
        <w:rPr>
          <w:rFonts w:ascii="Times New Roman" w:eastAsia="Times New Roman" w:hAnsi="Times New Roman" w:cs="Times New Roman"/>
          <w:sz w:val="24"/>
          <w:szCs w:val="24"/>
        </w:rPr>
        <w:t xml:space="preserve"> 2016;47:559–567. </w:t>
      </w:r>
    </w:p>
    <w:p w14:paraId="21F3C2AA" w14:textId="308BB608" w:rsidR="00603B54" w:rsidRDefault="00603B54" w:rsidP="00603B54">
      <w:pPr>
        <w:spacing w:after="0" w:line="240" w:lineRule="auto"/>
        <w:rPr>
          <w:rFonts w:ascii="Times New Roman" w:eastAsia="Times New Roman" w:hAnsi="Times New Roman" w:cs="Times New Roman"/>
          <w:sz w:val="24"/>
          <w:szCs w:val="24"/>
        </w:rPr>
      </w:pPr>
      <w:proofErr w:type="spellStart"/>
      <w:r w:rsidRPr="001737FD">
        <w:rPr>
          <w:rFonts w:ascii="Times New Roman" w:eastAsia="Times New Roman" w:hAnsi="Times New Roman" w:cs="Times New Roman"/>
          <w:sz w:val="24"/>
          <w:szCs w:val="24"/>
        </w:rPr>
        <w:t>Porgo</w:t>
      </w:r>
      <w:proofErr w:type="spellEnd"/>
      <w:r w:rsidRPr="001737FD">
        <w:rPr>
          <w:rFonts w:ascii="Times New Roman" w:eastAsia="Times New Roman" w:hAnsi="Times New Roman" w:cs="Times New Roman"/>
          <w:sz w:val="24"/>
          <w:szCs w:val="24"/>
        </w:rPr>
        <w:t xml:space="preserve"> TV, Moore L, Tardif P-A. Evidence of data quality in trauma registries. </w:t>
      </w:r>
      <w:r w:rsidR="00B62223" w:rsidRPr="001737FD">
        <w:rPr>
          <w:rFonts w:ascii="Times New Roman" w:eastAsia="Times New Roman" w:hAnsi="Times New Roman" w:cs="Times New Roman"/>
          <w:i/>
          <w:sz w:val="24"/>
          <w:szCs w:val="24"/>
        </w:rPr>
        <w:t>J Trauma Acute Care Surg</w:t>
      </w:r>
      <w:r w:rsidR="008026C1">
        <w:rPr>
          <w:rFonts w:ascii="Times New Roman" w:eastAsia="Times New Roman" w:hAnsi="Times New Roman" w:cs="Times New Roman"/>
          <w:i/>
          <w:sz w:val="24"/>
          <w:szCs w:val="24"/>
        </w:rPr>
        <w:t>.</w:t>
      </w:r>
      <w:r w:rsidR="00B62223" w:rsidRPr="001737FD">
        <w:rPr>
          <w:rFonts w:ascii="Times New Roman" w:eastAsia="Times New Roman" w:hAnsi="Times New Roman" w:cs="Times New Roman"/>
          <w:sz w:val="24"/>
          <w:szCs w:val="24"/>
        </w:rPr>
        <w:t xml:space="preserve"> </w:t>
      </w:r>
      <w:r w:rsidRPr="001737FD">
        <w:rPr>
          <w:rFonts w:ascii="Times New Roman" w:eastAsia="Times New Roman" w:hAnsi="Times New Roman" w:cs="Times New Roman"/>
          <w:sz w:val="24"/>
          <w:szCs w:val="24"/>
        </w:rPr>
        <w:t xml:space="preserve">2016;80:648–658. </w:t>
      </w:r>
    </w:p>
    <w:p w14:paraId="23E6FE6A" w14:textId="6FBAF814" w:rsidR="00DF1781" w:rsidRDefault="00DF1781" w:rsidP="00603B54">
      <w:pPr>
        <w:spacing w:after="0" w:line="240" w:lineRule="auto"/>
        <w:rPr>
          <w:rFonts w:ascii="Times New Roman" w:eastAsia="Times New Roman" w:hAnsi="Times New Roman" w:cs="Times New Roman"/>
          <w:sz w:val="24"/>
          <w:szCs w:val="24"/>
        </w:rPr>
      </w:pPr>
    </w:p>
    <w:p w14:paraId="44796350" w14:textId="03411186" w:rsidR="00DF1781" w:rsidRDefault="00DF1781" w:rsidP="00DF1781">
      <w:pPr>
        <w:spacing w:after="0" w:line="240" w:lineRule="auto"/>
        <w:rPr>
          <w:rFonts w:ascii="Times New Roman" w:eastAsia="Times New Roman" w:hAnsi="Times New Roman" w:cs="Times New Roman"/>
          <w:sz w:val="24"/>
          <w:szCs w:val="24"/>
        </w:rPr>
      </w:pPr>
      <w:r w:rsidRPr="00DF1781">
        <w:rPr>
          <w:rFonts w:ascii="Times New Roman" w:eastAsia="Times New Roman" w:hAnsi="Times New Roman" w:cs="Times New Roman"/>
          <w:sz w:val="24"/>
          <w:szCs w:val="24"/>
        </w:rPr>
        <w:t xml:space="preserve">Simpson S, </w:t>
      </w:r>
      <w:proofErr w:type="spellStart"/>
      <w:r w:rsidRPr="00DF1781">
        <w:rPr>
          <w:rFonts w:ascii="Times New Roman" w:eastAsia="Times New Roman" w:hAnsi="Times New Roman" w:cs="Times New Roman"/>
          <w:sz w:val="24"/>
          <w:szCs w:val="24"/>
        </w:rPr>
        <w:t>Syring</w:t>
      </w:r>
      <w:proofErr w:type="spellEnd"/>
      <w:r w:rsidRPr="00DF1781">
        <w:rPr>
          <w:rFonts w:ascii="Times New Roman" w:eastAsia="Times New Roman" w:hAnsi="Times New Roman" w:cs="Times New Roman"/>
          <w:sz w:val="24"/>
          <w:szCs w:val="24"/>
        </w:rPr>
        <w:t xml:space="preserve"> R, Otto CM. Severe blunt trauma in dogs: 235 cases (1997-2003). </w:t>
      </w:r>
      <w:r w:rsidRPr="001737FD">
        <w:rPr>
          <w:rFonts w:ascii="Times New Roman" w:eastAsia="Times New Roman" w:hAnsi="Times New Roman" w:cs="Times New Roman"/>
          <w:i/>
          <w:sz w:val="24"/>
          <w:szCs w:val="24"/>
        </w:rPr>
        <w:t xml:space="preserve">J Vet </w:t>
      </w:r>
      <w:proofErr w:type="spellStart"/>
      <w:r w:rsidRPr="001737FD">
        <w:rPr>
          <w:rFonts w:ascii="Times New Roman" w:eastAsia="Times New Roman" w:hAnsi="Times New Roman" w:cs="Times New Roman"/>
          <w:i/>
          <w:sz w:val="24"/>
          <w:szCs w:val="24"/>
        </w:rPr>
        <w:t>Emerg</w:t>
      </w:r>
      <w:proofErr w:type="spellEnd"/>
      <w:r w:rsidRPr="001737FD">
        <w:rPr>
          <w:rFonts w:ascii="Times New Roman" w:eastAsia="Times New Roman" w:hAnsi="Times New Roman" w:cs="Times New Roman"/>
          <w:i/>
          <w:sz w:val="24"/>
          <w:szCs w:val="24"/>
        </w:rPr>
        <w:t xml:space="preserve"> </w:t>
      </w:r>
      <w:proofErr w:type="spellStart"/>
      <w:r w:rsidRPr="001737FD">
        <w:rPr>
          <w:rFonts w:ascii="Times New Roman" w:eastAsia="Times New Roman" w:hAnsi="Times New Roman" w:cs="Times New Roman"/>
          <w:i/>
          <w:sz w:val="24"/>
          <w:szCs w:val="24"/>
        </w:rPr>
        <w:t>Crit</w:t>
      </w:r>
      <w:proofErr w:type="spellEnd"/>
      <w:r w:rsidRPr="001737FD">
        <w:rPr>
          <w:rFonts w:ascii="Times New Roman" w:eastAsia="Times New Roman" w:hAnsi="Times New Roman" w:cs="Times New Roman"/>
          <w:i/>
          <w:sz w:val="24"/>
          <w:szCs w:val="24"/>
        </w:rPr>
        <w:t xml:space="preserve"> Care</w:t>
      </w:r>
      <w:r w:rsidRPr="00DF1781">
        <w:rPr>
          <w:rFonts w:ascii="Times New Roman" w:eastAsia="Times New Roman" w:hAnsi="Times New Roman" w:cs="Times New Roman"/>
          <w:sz w:val="24"/>
          <w:szCs w:val="24"/>
        </w:rPr>
        <w:t xml:space="preserve">. 2009; 19(6):588-602. </w:t>
      </w:r>
    </w:p>
    <w:p w14:paraId="7249FA79" w14:textId="77777777" w:rsidR="00DF1781" w:rsidRPr="00DF1781" w:rsidRDefault="00DF1781" w:rsidP="00DF1781">
      <w:pPr>
        <w:spacing w:after="0" w:line="240" w:lineRule="auto"/>
        <w:rPr>
          <w:rFonts w:ascii="Times New Roman" w:eastAsia="Times New Roman" w:hAnsi="Times New Roman" w:cs="Times New Roman"/>
          <w:sz w:val="24"/>
          <w:szCs w:val="24"/>
        </w:rPr>
      </w:pPr>
    </w:p>
    <w:p w14:paraId="7FE3CE7F" w14:textId="1B1AE807" w:rsidR="00DF1781" w:rsidRDefault="00DF1781" w:rsidP="00DF1781">
      <w:pPr>
        <w:spacing w:after="0" w:line="240" w:lineRule="auto"/>
        <w:rPr>
          <w:rFonts w:ascii="Times New Roman" w:eastAsia="Times New Roman" w:hAnsi="Times New Roman" w:cs="Times New Roman"/>
          <w:sz w:val="24"/>
          <w:szCs w:val="24"/>
        </w:rPr>
      </w:pPr>
      <w:r w:rsidRPr="00DF1781">
        <w:rPr>
          <w:rFonts w:ascii="Times New Roman" w:eastAsia="Times New Roman" w:hAnsi="Times New Roman" w:cs="Times New Roman"/>
          <w:sz w:val="24"/>
          <w:szCs w:val="24"/>
        </w:rPr>
        <w:t xml:space="preserve">Steinmetz S, </w:t>
      </w:r>
      <w:proofErr w:type="spellStart"/>
      <w:r w:rsidRPr="00DF1781">
        <w:rPr>
          <w:rFonts w:ascii="Times New Roman" w:eastAsia="Times New Roman" w:hAnsi="Times New Roman" w:cs="Times New Roman"/>
          <w:sz w:val="24"/>
          <w:szCs w:val="24"/>
        </w:rPr>
        <w:t>Tipold</w:t>
      </w:r>
      <w:proofErr w:type="spellEnd"/>
      <w:r w:rsidRPr="00DF1781">
        <w:rPr>
          <w:rFonts w:ascii="Times New Roman" w:eastAsia="Times New Roman" w:hAnsi="Times New Roman" w:cs="Times New Roman"/>
          <w:sz w:val="24"/>
          <w:szCs w:val="24"/>
        </w:rPr>
        <w:t xml:space="preserve"> A, </w:t>
      </w:r>
      <w:proofErr w:type="spellStart"/>
      <w:r w:rsidRPr="00DF1781">
        <w:rPr>
          <w:rFonts w:ascii="Times New Roman" w:eastAsia="Times New Roman" w:hAnsi="Times New Roman" w:cs="Times New Roman"/>
          <w:sz w:val="24"/>
          <w:szCs w:val="24"/>
        </w:rPr>
        <w:t>Loscher</w:t>
      </w:r>
      <w:proofErr w:type="spellEnd"/>
      <w:r w:rsidRPr="00DF1781">
        <w:rPr>
          <w:rFonts w:ascii="Times New Roman" w:eastAsia="Times New Roman" w:hAnsi="Times New Roman" w:cs="Times New Roman"/>
          <w:sz w:val="24"/>
          <w:szCs w:val="24"/>
        </w:rPr>
        <w:t xml:space="preserve"> W. Epilepsy after head injury in dogs: A natural model of posttraumatic epilepsy. </w:t>
      </w:r>
      <w:proofErr w:type="spellStart"/>
      <w:r w:rsidRPr="001737FD">
        <w:rPr>
          <w:rFonts w:ascii="Times New Roman" w:eastAsia="Times New Roman" w:hAnsi="Times New Roman" w:cs="Times New Roman"/>
          <w:i/>
          <w:sz w:val="24"/>
          <w:szCs w:val="24"/>
        </w:rPr>
        <w:t>Epilepsia</w:t>
      </w:r>
      <w:proofErr w:type="spellEnd"/>
      <w:r w:rsidRPr="00DF1781">
        <w:rPr>
          <w:rFonts w:ascii="Times New Roman" w:eastAsia="Times New Roman" w:hAnsi="Times New Roman" w:cs="Times New Roman"/>
          <w:sz w:val="24"/>
          <w:szCs w:val="24"/>
        </w:rPr>
        <w:t xml:space="preserve">. 2013;54(4):580-588. </w:t>
      </w:r>
    </w:p>
    <w:p w14:paraId="72440684" w14:textId="77777777" w:rsidR="00DF1781" w:rsidRPr="00DF1781" w:rsidRDefault="00DF1781" w:rsidP="00DF1781">
      <w:pPr>
        <w:spacing w:after="0" w:line="240" w:lineRule="auto"/>
        <w:rPr>
          <w:rFonts w:ascii="Times New Roman" w:eastAsia="Times New Roman" w:hAnsi="Times New Roman" w:cs="Times New Roman"/>
          <w:sz w:val="24"/>
          <w:szCs w:val="24"/>
        </w:rPr>
      </w:pPr>
    </w:p>
    <w:p w14:paraId="72CC13B8" w14:textId="6175E78E" w:rsidR="00DF1781" w:rsidRPr="001737FD" w:rsidRDefault="00DF1781" w:rsidP="00DF1781">
      <w:pPr>
        <w:spacing w:after="0" w:line="240" w:lineRule="auto"/>
        <w:rPr>
          <w:rFonts w:ascii="Times New Roman" w:eastAsia="Times New Roman" w:hAnsi="Times New Roman" w:cs="Times New Roman"/>
          <w:sz w:val="24"/>
          <w:szCs w:val="24"/>
        </w:rPr>
      </w:pPr>
      <w:r w:rsidRPr="00DF1781">
        <w:rPr>
          <w:rFonts w:ascii="Times New Roman" w:eastAsia="Times New Roman" w:hAnsi="Times New Roman" w:cs="Times New Roman"/>
          <w:sz w:val="24"/>
          <w:szCs w:val="24"/>
        </w:rPr>
        <w:t xml:space="preserve">Streeter EM, </w:t>
      </w:r>
      <w:proofErr w:type="spellStart"/>
      <w:r w:rsidRPr="00DF1781">
        <w:rPr>
          <w:rFonts w:ascii="Times New Roman" w:eastAsia="Times New Roman" w:hAnsi="Times New Roman" w:cs="Times New Roman"/>
          <w:sz w:val="24"/>
          <w:szCs w:val="24"/>
        </w:rPr>
        <w:t>Rozanski</w:t>
      </w:r>
      <w:proofErr w:type="spellEnd"/>
      <w:r w:rsidRPr="00DF1781">
        <w:rPr>
          <w:rFonts w:ascii="Times New Roman" w:eastAsia="Times New Roman" w:hAnsi="Times New Roman" w:cs="Times New Roman"/>
          <w:sz w:val="24"/>
          <w:szCs w:val="24"/>
        </w:rPr>
        <w:t xml:space="preserve"> EA, de </w:t>
      </w:r>
      <w:proofErr w:type="spellStart"/>
      <w:r w:rsidRPr="00DF1781">
        <w:rPr>
          <w:rFonts w:ascii="Times New Roman" w:eastAsia="Times New Roman" w:hAnsi="Times New Roman" w:cs="Times New Roman"/>
          <w:sz w:val="24"/>
          <w:szCs w:val="24"/>
        </w:rPr>
        <w:t>Laforcade</w:t>
      </w:r>
      <w:proofErr w:type="spellEnd"/>
      <w:r w:rsidRPr="00DF1781">
        <w:rPr>
          <w:rFonts w:ascii="Times New Roman" w:eastAsia="Times New Roman" w:hAnsi="Times New Roman" w:cs="Times New Roman"/>
          <w:sz w:val="24"/>
          <w:szCs w:val="24"/>
        </w:rPr>
        <w:t xml:space="preserve">-Buress A, Freeman LM, Rush JE. Evaluation of vehicular trauma in dogs: 239 cases (January-December 2001). </w:t>
      </w:r>
      <w:r w:rsidRPr="001737FD">
        <w:rPr>
          <w:rFonts w:ascii="Times New Roman" w:eastAsia="Times New Roman" w:hAnsi="Times New Roman" w:cs="Times New Roman"/>
          <w:i/>
          <w:sz w:val="24"/>
          <w:szCs w:val="24"/>
        </w:rPr>
        <w:t>J Am Vet Med Assoc</w:t>
      </w:r>
      <w:r w:rsidRPr="00DF1781">
        <w:rPr>
          <w:rFonts w:ascii="Times New Roman" w:eastAsia="Times New Roman" w:hAnsi="Times New Roman" w:cs="Times New Roman"/>
          <w:sz w:val="24"/>
          <w:szCs w:val="24"/>
        </w:rPr>
        <w:t>. 2009;235(4):405-408.</w:t>
      </w:r>
    </w:p>
    <w:p w14:paraId="0502C842" w14:textId="2CB85651" w:rsidR="00603B54" w:rsidRDefault="00603B54" w:rsidP="004635E2">
      <w:pPr>
        <w:spacing w:after="0" w:line="240" w:lineRule="auto"/>
        <w:jc w:val="both"/>
        <w:rPr>
          <w:rFonts w:ascii="Times New Roman" w:eastAsia="Times New Roman" w:hAnsi="Times New Roman" w:cs="Times New Roman"/>
          <w:sz w:val="24"/>
          <w:szCs w:val="24"/>
        </w:rPr>
      </w:pPr>
    </w:p>
    <w:p w14:paraId="36D42589" w14:textId="672A5CD0" w:rsidR="003E003E" w:rsidRDefault="003E003E" w:rsidP="004635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Wang, YR, Strong, DM</w:t>
      </w:r>
      <w:r w:rsidRPr="003E003E">
        <w:rPr>
          <w:rFonts w:ascii="Times New Roman" w:eastAsia="Times New Roman" w:hAnsi="Times New Roman" w:cs="Times New Roman"/>
          <w:sz w:val="24"/>
          <w:szCs w:val="24"/>
        </w:rPr>
        <w:t>.</w:t>
      </w:r>
      <w:r w:rsidR="002611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Beyond accuracy: what data q</w:t>
      </w:r>
      <w:r w:rsidRPr="003E003E">
        <w:rPr>
          <w:rFonts w:ascii="Times New Roman" w:eastAsia="Times New Roman" w:hAnsi="Times New Roman" w:cs="Times New Roman"/>
          <w:sz w:val="24"/>
          <w:szCs w:val="24"/>
        </w:rPr>
        <w:t>ua</w:t>
      </w:r>
      <w:r>
        <w:rPr>
          <w:rFonts w:ascii="Times New Roman" w:eastAsia="Times New Roman" w:hAnsi="Times New Roman" w:cs="Times New Roman"/>
          <w:sz w:val="24"/>
          <w:szCs w:val="24"/>
        </w:rPr>
        <w:t xml:space="preserve">lity means to data consumers. </w:t>
      </w:r>
      <w:r w:rsidRPr="001737FD">
        <w:rPr>
          <w:rFonts w:ascii="Times New Roman" w:eastAsia="Times New Roman" w:hAnsi="Times New Roman" w:cs="Times New Roman"/>
          <w:i/>
          <w:sz w:val="24"/>
          <w:szCs w:val="24"/>
        </w:rPr>
        <w:t>J of Management Information Systems</w:t>
      </w:r>
      <w:r w:rsidR="0026117B">
        <w:rPr>
          <w:rFonts w:ascii="Times New Roman" w:eastAsia="Times New Roman" w:hAnsi="Times New Roman" w:cs="Times New Roman"/>
          <w:sz w:val="24"/>
          <w:szCs w:val="24"/>
        </w:rPr>
        <w:t>. 1996;12</w:t>
      </w:r>
      <w:r>
        <w:rPr>
          <w:rFonts w:ascii="Times New Roman" w:eastAsia="Times New Roman" w:hAnsi="Times New Roman" w:cs="Times New Roman"/>
          <w:sz w:val="24"/>
          <w:szCs w:val="24"/>
        </w:rPr>
        <w:t>:</w:t>
      </w:r>
      <w:r w:rsidRPr="003E003E">
        <w:rPr>
          <w:rFonts w:ascii="Times New Roman" w:eastAsia="Times New Roman" w:hAnsi="Times New Roman" w:cs="Times New Roman"/>
          <w:sz w:val="24"/>
          <w:szCs w:val="24"/>
        </w:rPr>
        <w:t>5-33</w:t>
      </w:r>
    </w:p>
    <w:p w14:paraId="6CC3C062" w14:textId="77777777" w:rsidR="003E003E" w:rsidRPr="001737FD" w:rsidRDefault="003E003E" w:rsidP="004635E2">
      <w:pPr>
        <w:spacing w:after="0" w:line="240" w:lineRule="auto"/>
        <w:jc w:val="both"/>
        <w:rPr>
          <w:rFonts w:ascii="Times New Roman" w:eastAsia="Times New Roman" w:hAnsi="Times New Roman" w:cs="Times New Roman"/>
          <w:sz w:val="24"/>
          <w:szCs w:val="24"/>
        </w:rPr>
      </w:pPr>
    </w:p>
    <w:p w14:paraId="4E190BC8" w14:textId="0C04A3C5" w:rsidR="00FC6CCF" w:rsidRPr="001737FD" w:rsidRDefault="00FC6CCF" w:rsidP="004635E2">
      <w:pPr>
        <w:spacing w:after="0" w:line="240" w:lineRule="auto"/>
        <w:jc w:val="both"/>
        <w:rPr>
          <w:rFonts w:ascii="Times New Roman" w:eastAsia="Times New Roman" w:hAnsi="Times New Roman" w:cs="Times New Roman"/>
          <w:sz w:val="24"/>
          <w:szCs w:val="24"/>
        </w:rPr>
      </w:pPr>
      <w:r w:rsidRPr="001737FD">
        <w:rPr>
          <w:rFonts w:ascii="Times New Roman" w:eastAsia="Times New Roman" w:hAnsi="Times New Roman" w:cs="Times New Roman"/>
          <w:sz w:val="24"/>
          <w:szCs w:val="24"/>
        </w:rPr>
        <w:t xml:space="preserve">Weiskopf NG, Weng C. Methods and dimensions of electronic health record data quality assessment: enabling reuse for clinical research. </w:t>
      </w:r>
      <w:r w:rsidRPr="001737FD">
        <w:rPr>
          <w:rFonts w:ascii="Times New Roman" w:eastAsia="Times New Roman" w:hAnsi="Times New Roman" w:cs="Times New Roman"/>
          <w:i/>
          <w:sz w:val="24"/>
          <w:szCs w:val="24"/>
        </w:rPr>
        <w:t>J Am Med Inform Assoc</w:t>
      </w:r>
      <w:r w:rsidRPr="001737FD">
        <w:rPr>
          <w:rFonts w:ascii="Times New Roman" w:eastAsia="Times New Roman" w:hAnsi="Times New Roman" w:cs="Times New Roman"/>
          <w:sz w:val="24"/>
          <w:szCs w:val="24"/>
        </w:rPr>
        <w:t>. 2013;20(1):144-51.</w:t>
      </w:r>
    </w:p>
    <w:p w14:paraId="0E34FD6D" w14:textId="22C06C37" w:rsidR="00FC6CCF" w:rsidRDefault="00FC6CCF" w:rsidP="004635E2">
      <w:pPr>
        <w:spacing w:after="0" w:line="240" w:lineRule="auto"/>
        <w:jc w:val="both"/>
        <w:rPr>
          <w:rFonts w:ascii="Times New Roman" w:eastAsia="Times New Roman" w:hAnsi="Times New Roman" w:cs="Times New Roman"/>
          <w:sz w:val="24"/>
          <w:szCs w:val="24"/>
        </w:rPr>
      </w:pPr>
    </w:p>
    <w:p w14:paraId="4B0430FA" w14:textId="3AED757F" w:rsidR="00DF1781" w:rsidRDefault="00DF1781" w:rsidP="004635E2">
      <w:pPr>
        <w:spacing w:after="0" w:line="240" w:lineRule="auto"/>
        <w:jc w:val="both"/>
        <w:rPr>
          <w:rFonts w:ascii="Times New Roman" w:eastAsia="Times New Roman" w:hAnsi="Times New Roman" w:cs="Times New Roman"/>
          <w:sz w:val="24"/>
          <w:szCs w:val="24"/>
        </w:rPr>
      </w:pPr>
      <w:proofErr w:type="spellStart"/>
      <w:r w:rsidRPr="00DF1781">
        <w:rPr>
          <w:rFonts w:ascii="Times New Roman" w:eastAsia="Times New Roman" w:hAnsi="Times New Roman" w:cs="Times New Roman"/>
          <w:sz w:val="24"/>
          <w:szCs w:val="24"/>
        </w:rPr>
        <w:t>Zehtabchi</w:t>
      </w:r>
      <w:proofErr w:type="spellEnd"/>
      <w:r w:rsidRPr="00DF1781">
        <w:rPr>
          <w:rFonts w:ascii="Times New Roman" w:eastAsia="Times New Roman" w:hAnsi="Times New Roman" w:cs="Times New Roman"/>
          <w:sz w:val="24"/>
          <w:szCs w:val="24"/>
        </w:rPr>
        <w:t xml:space="preserve"> S, </w:t>
      </w:r>
      <w:proofErr w:type="spellStart"/>
      <w:r w:rsidRPr="00DF1781">
        <w:rPr>
          <w:rFonts w:ascii="Times New Roman" w:eastAsia="Times New Roman" w:hAnsi="Times New Roman" w:cs="Times New Roman"/>
          <w:sz w:val="24"/>
          <w:szCs w:val="24"/>
        </w:rPr>
        <w:t>Nishijima</w:t>
      </w:r>
      <w:proofErr w:type="spellEnd"/>
      <w:r w:rsidRPr="00DF1781">
        <w:rPr>
          <w:rFonts w:ascii="Times New Roman" w:eastAsia="Times New Roman" w:hAnsi="Times New Roman" w:cs="Times New Roman"/>
          <w:sz w:val="24"/>
          <w:szCs w:val="24"/>
        </w:rPr>
        <w:t xml:space="preserve"> DK, McKay MP, Mann NC. Trauma registries: history, logistics, limitations, and contributions to emergency medicine research. </w:t>
      </w:r>
      <w:proofErr w:type="spellStart"/>
      <w:r w:rsidRPr="001737FD">
        <w:rPr>
          <w:rFonts w:ascii="Times New Roman" w:eastAsia="Times New Roman" w:hAnsi="Times New Roman" w:cs="Times New Roman"/>
          <w:i/>
          <w:sz w:val="24"/>
          <w:szCs w:val="24"/>
        </w:rPr>
        <w:t>Acad</w:t>
      </w:r>
      <w:proofErr w:type="spellEnd"/>
      <w:r w:rsidRPr="001737FD">
        <w:rPr>
          <w:rFonts w:ascii="Times New Roman" w:eastAsia="Times New Roman" w:hAnsi="Times New Roman" w:cs="Times New Roman"/>
          <w:i/>
          <w:sz w:val="24"/>
          <w:szCs w:val="24"/>
        </w:rPr>
        <w:t xml:space="preserve"> </w:t>
      </w:r>
      <w:proofErr w:type="spellStart"/>
      <w:r w:rsidRPr="001737FD">
        <w:rPr>
          <w:rFonts w:ascii="Times New Roman" w:eastAsia="Times New Roman" w:hAnsi="Times New Roman" w:cs="Times New Roman"/>
          <w:i/>
          <w:sz w:val="24"/>
          <w:szCs w:val="24"/>
        </w:rPr>
        <w:t>Emerg</w:t>
      </w:r>
      <w:proofErr w:type="spellEnd"/>
      <w:r w:rsidRPr="001737FD">
        <w:rPr>
          <w:rFonts w:ascii="Times New Roman" w:eastAsia="Times New Roman" w:hAnsi="Times New Roman" w:cs="Times New Roman"/>
          <w:i/>
          <w:sz w:val="24"/>
          <w:szCs w:val="24"/>
        </w:rPr>
        <w:t xml:space="preserve"> Med</w:t>
      </w:r>
      <w:r w:rsidRPr="00DF1781">
        <w:rPr>
          <w:rFonts w:ascii="Times New Roman" w:eastAsia="Times New Roman" w:hAnsi="Times New Roman" w:cs="Times New Roman"/>
          <w:sz w:val="24"/>
          <w:szCs w:val="24"/>
        </w:rPr>
        <w:t>. 2011; 18:637-43.</w:t>
      </w:r>
    </w:p>
    <w:p w14:paraId="43E40F99" w14:textId="77777777" w:rsidR="00DF1781" w:rsidRPr="001737FD" w:rsidRDefault="00DF1781" w:rsidP="004635E2">
      <w:pPr>
        <w:spacing w:after="0" w:line="240" w:lineRule="auto"/>
        <w:jc w:val="both"/>
        <w:rPr>
          <w:rFonts w:ascii="Times New Roman" w:eastAsia="Times New Roman" w:hAnsi="Times New Roman" w:cs="Times New Roman"/>
          <w:sz w:val="24"/>
          <w:szCs w:val="24"/>
        </w:rPr>
      </w:pPr>
    </w:p>
    <w:p w14:paraId="5FC94129" w14:textId="2F9E5226" w:rsidR="00DF1781" w:rsidRDefault="00FC6CCF" w:rsidP="004635E2">
      <w:pPr>
        <w:spacing w:after="0" w:line="240" w:lineRule="auto"/>
        <w:jc w:val="both"/>
        <w:rPr>
          <w:rFonts w:ascii="Times New Roman" w:hAnsi="Times New Roman" w:cs="Times New Roman"/>
          <w:b/>
          <w:sz w:val="24"/>
          <w:szCs w:val="24"/>
        </w:rPr>
      </w:pPr>
      <w:r w:rsidRPr="001737FD">
        <w:rPr>
          <w:rFonts w:ascii="Times New Roman" w:eastAsia="Times New Roman" w:hAnsi="Times New Roman" w:cs="Times New Roman"/>
          <w:sz w:val="24"/>
          <w:szCs w:val="24"/>
        </w:rPr>
        <w:t>Zhang, Du. (2013). Inconsistencies in big data. Proceedings of the 12th IEEE International Conference on Cognitive Informatics and Cognitive Computing, ICCI*CC 2013. 61-67. 10.1109/ICCI-CC.2013.6622226.</w:t>
      </w:r>
    </w:p>
    <w:p w14:paraId="0E790DCE" w14:textId="4C2BF637" w:rsidR="00DF1781" w:rsidRDefault="00DF1781" w:rsidP="004635E2">
      <w:pPr>
        <w:spacing w:after="0" w:line="240" w:lineRule="auto"/>
        <w:jc w:val="both"/>
        <w:rPr>
          <w:rFonts w:ascii="Times New Roman" w:hAnsi="Times New Roman" w:cs="Times New Roman"/>
          <w:b/>
          <w:sz w:val="24"/>
          <w:szCs w:val="24"/>
        </w:rPr>
      </w:pPr>
    </w:p>
    <w:p w14:paraId="4D9183D5" w14:textId="627B52C6" w:rsidR="0078480D" w:rsidRDefault="0078480D" w:rsidP="004635E2">
      <w:pPr>
        <w:spacing w:after="0" w:line="240" w:lineRule="auto"/>
        <w:jc w:val="both"/>
        <w:rPr>
          <w:rFonts w:ascii="Times New Roman" w:hAnsi="Times New Roman" w:cs="Times New Roman"/>
          <w:b/>
          <w:sz w:val="24"/>
          <w:szCs w:val="24"/>
        </w:rPr>
      </w:pPr>
    </w:p>
    <w:p w14:paraId="30237250" w14:textId="77777777" w:rsidR="0078480D" w:rsidRPr="00A24764" w:rsidRDefault="0078480D" w:rsidP="004635E2">
      <w:pPr>
        <w:spacing w:after="0" w:line="240" w:lineRule="auto"/>
        <w:jc w:val="both"/>
        <w:rPr>
          <w:rFonts w:ascii="Times New Roman" w:hAnsi="Times New Roman" w:cs="Times New Roman"/>
          <w:b/>
          <w:sz w:val="24"/>
          <w:szCs w:val="24"/>
        </w:rPr>
      </w:pPr>
    </w:p>
    <w:p w14:paraId="1753B29D" w14:textId="538F256F" w:rsidR="00B816CD" w:rsidRDefault="00CB356D" w:rsidP="004635E2">
      <w:pPr>
        <w:spacing w:after="0" w:line="240" w:lineRule="auto"/>
        <w:jc w:val="both"/>
        <w:rPr>
          <w:rFonts w:ascii="Times New Roman" w:hAnsi="Times New Roman" w:cs="Times New Roman"/>
          <w:sz w:val="24"/>
          <w:szCs w:val="24"/>
        </w:rPr>
      </w:pPr>
      <w:bookmarkStart w:id="19" w:name="_Hlk529976379"/>
      <w:r w:rsidRPr="001737FD">
        <w:rPr>
          <w:rFonts w:ascii="Times New Roman" w:hAnsi="Times New Roman" w:cs="Times New Roman"/>
          <w:b/>
          <w:sz w:val="24"/>
          <w:szCs w:val="24"/>
        </w:rPr>
        <w:t>Table 1:</w:t>
      </w:r>
      <w:r w:rsidRPr="00F97349">
        <w:rPr>
          <w:rFonts w:ascii="Times New Roman" w:hAnsi="Times New Roman" w:cs="Times New Roman"/>
          <w:sz w:val="24"/>
          <w:szCs w:val="24"/>
        </w:rPr>
        <w:t xml:space="preserve"> </w:t>
      </w:r>
      <w:r w:rsidR="00AA426A">
        <w:rPr>
          <w:rFonts w:ascii="Times New Roman" w:hAnsi="Times New Roman" w:cs="Times New Roman"/>
          <w:sz w:val="24"/>
          <w:szCs w:val="24"/>
        </w:rPr>
        <w:t>Calculated error rate (%)</w:t>
      </w:r>
      <w:r w:rsidR="003D2339">
        <w:rPr>
          <w:rFonts w:ascii="Times New Roman" w:hAnsi="Times New Roman" w:cs="Times New Roman"/>
          <w:sz w:val="24"/>
          <w:szCs w:val="24"/>
        </w:rPr>
        <w:t xml:space="preserve"> </w:t>
      </w:r>
      <w:r w:rsidR="005A56A8">
        <w:rPr>
          <w:rFonts w:ascii="Times New Roman" w:hAnsi="Times New Roman" w:cs="Times New Roman"/>
          <w:sz w:val="24"/>
          <w:szCs w:val="24"/>
        </w:rPr>
        <w:t>for those variables used to define a “complete” record,</w:t>
      </w:r>
      <w:r w:rsidR="00AA426A">
        <w:rPr>
          <w:rFonts w:ascii="Times New Roman" w:hAnsi="Times New Roman" w:cs="Times New Roman"/>
          <w:sz w:val="24"/>
          <w:szCs w:val="24"/>
        </w:rPr>
        <w:t xml:space="preserve"> when c</w:t>
      </w:r>
      <w:r w:rsidRPr="00F97349">
        <w:rPr>
          <w:rFonts w:ascii="Times New Roman" w:hAnsi="Times New Roman" w:cs="Times New Roman"/>
          <w:sz w:val="24"/>
          <w:szCs w:val="24"/>
        </w:rPr>
        <w:t>ompar</w:t>
      </w:r>
      <w:r w:rsidR="00AA426A">
        <w:rPr>
          <w:rFonts w:ascii="Times New Roman" w:hAnsi="Times New Roman" w:cs="Times New Roman"/>
          <w:sz w:val="24"/>
          <w:szCs w:val="24"/>
        </w:rPr>
        <w:t>ing</w:t>
      </w:r>
      <w:r w:rsidRPr="00F97349">
        <w:rPr>
          <w:rFonts w:ascii="Times New Roman" w:hAnsi="Times New Roman" w:cs="Times New Roman"/>
          <w:sz w:val="24"/>
          <w:szCs w:val="24"/>
        </w:rPr>
        <w:t xml:space="preserve"> data </w:t>
      </w:r>
      <w:r w:rsidR="00765201">
        <w:rPr>
          <w:rFonts w:ascii="Times New Roman" w:hAnsi="Times New Roman" w:cs="Times New Roman"/>
          <w:sz w:val="24"/>
          <w:szCs w:val="24"/>
        </w:rPr>
        <w:t xml:space="preserve">extracted from </w:t>
      </w:r>
      <w:proofErr w:type="spellStart"/>
      <w:r w:rsidR="00765201">
        <w:rPr>
          <w:rFonts w:ascii="Times New Roman" w:hAnsi="Times New Roman" w:cs="Times New Roman"/>
          <w:sz w:val="24"/>
          <w:szCs w:val="24"/>
        </w:rPr>
        <w:t>REDCap</w:t>
      </w:r>
      <w:proofErr w:type="spellEnd"/>
      <w:r w:rsidR="00765201">
        <w:rPr>
          <w:rFonts w:ascii="Times New Roman" w:hAnsi="Times New Roman" w:cs="Times New Roman"/>
          <w:sz w:val="24"/>
          <w:szCs w:val="24"/>
        </w:rPr>
        <w:t xml:space="preserve"> </w:t>
      </w:r>
      <w:r w:rsidR="00AA426A">
        <w:rPr>
          <w:rFonts w:ascii="Times New Roman" w:hAnsi="Times New Roman" w:cs="Times New Roman"/>
          <w:sz w:val="24"/>
          <w:szCs w:val="24"/>
        </w:rPr>
        <w:t xml:space="preserve">to the </w:t>
      </w:r>
      <w:r w:rsidR="000747C1">
        <w:rPr>
          <w:rFonts w:ascii="Times New Roman" w:hAnsi="Times New Roman" w:cs="Times New Roman"/>
          <w:sz w:val="24"/>
          <w:szCs w:val="24"/>
        </w:rPr>
        <w:t xml:space="preserve">CSU-VTH </w:t>
      </w:r>
      <w:r w:rsidRPr="00F97349">
        <w:rPr>
          <w:rFonts w:ascii="Times New Roman" w:hAnsi="Times New Roman" w:cs="Times New Roman"/>
          <w:sz w:val="24"/>
          <w:szCs w:val="24"/>
        </w:rPr>
        <w:t>medical record</w:t>
      </w:r>
      <w:r w:rsidR="00AA426A">
        <w:rPr>
          <w:rFonts w:ascii="Times New Roman" w:hAnsi="Times New Roman" w:cs="Times New Roman"/>
          <w:sz w:val="24"/>
          <w:szCs w:val="24"/>
        </w:rPr>
        <w:t xml:space="preserve">. </w:t>
      </w:r>
    </w:p>
    <w:p w14:paraId="5FFB5EE9" w14:textId="359C01C5" w:rsidR="00427545" w:rsidRPr="00F97349" w:rsidRDefault="00427545" w:rsidP="004635E2">
      <w:pPr>
        <w:spacing w:after="0" w:line="240" w:lineRule="auto"/>
        <w:jc w:val="both"/>
        <w:rPr>
          <w:rFonts w:ascii="Times New Roman" w:hAnsi="Times New Roman" w:cs="Times New Roman"/>
          <w:sz w:val="24"/>
          <w:szCs w:val="24"/>
        </w:rPr>
      </w:pPr>
    </w:p>
    <w:tbl>
      <w:tblPr>
        <w:tblStyle w:val="GridTable4-Accent5"/>
        <w:tblW w:w="0" w:type="auto"/>
        <w:tblLook w:val="04A0" w:firstRow="1" w:lastRow="0" w:firstColumn="1" w:lastColumn="0" w:noHBand="0" w:noVBand="1"/>
      </w:tblPr>
      <w:tblGrid>
        <w:gridCol w:w="2064"/>
        <w:gridCol w:w="1216"/>
        <w:gridCol w:w="1615"/>
        <w:gridCol w:w="1253"/>
        <w:gridCol w:w="1691"/>
        <w:gridCol w:w="1511"/>
      </w:tblGrid>
      <w:tr w:rsidR="0020655C" w:rsidRPr="00F97349" w14:paraId="0CAE7F89" w14:textId="77777777" w:rsidTr="002065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37A71452" w14:textId="77777777"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lastRenderedPageBreak/>
              <w:t xml:space="preserve">Trauma Variable </w:t>
            </w:r>
          </w:p>
        </w:tc>
        <w:tc>
          <w:tcPr>
            <w:tcW w:w="1216" w:type="dxa"/>
          </w:tcPr>
          <w:p w14:paraId="1FC36A8D" w14:textId="77777777" w:rsidR="0020655C" w:rsidRPr="00F97349" w:rsidRDefault="0020655C" w:rsidP="004635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Sample Size</w:t>
            </w:r>
          </w:p>
        </w:tc>
        <w:tc>
          <w:tcPr>
            <w:tcW w:w="1615" w:type="dxa"/>
          </w:tcPr>
          <w:p w14:paraId="26DB781E" w14:textId="77777777" w:rsidR="0020655C" w:rsidRPr="00F97349" w:rsidRDefault="0020655C" w:rsidP="004635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Missing Values from CSU medical record</w:t>
            </w:r>
          </w:p>
        </w:tc>
        <w:tc>
          <w:tcPr>
            <w:tcW w:w="1253" w:type="dxa"/>
          </w:tcPr>
          <w:p w14:paraId="5039B81E" w14:textId="68AE9168" w:rsidR="0020655C" w:rsidRPr="00F97349" w:rsidRDefault="0020655C" w:rsidP="004635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Percent Missing Values (%)</w:t>
            </w:r>
          </w:p>
        </w:tc>
        <w:tc>
          <w:tcPr>
            <w:tcW w:w="1691" w:type="dxa"/>
          </w:tcPr>
          <w:p w14:paraId="4C9BE905" w14:textId="5CB61468" w:rsidR="0020655C" w:rsidRPr="00F97349" w:rsidRDefault="0020655C" w:rsidP="004635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Mismatches between records</w:t>
            </w:r>
          </w:p>
        </w:tc>
        <w:tc>
          <w:tcPr>
            <w:tcW w:w="1511" w:type="dxa"/>
          </w:tcPr>
          <w:p w14:paraId="144741A8" w14:textId="77777777" w:rsidR="0020655C" w:rsidRPr="00F97349" w:rsidRDefault="0020655C" w:rsidP="004635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Percent Error (%)</w:t>
            </w:r>
          </w:p>
        </w:tc>
      </w:tr>
      <w:tr w:rsidR="0020655C" w:rsidRPr="00F97349" w14:paraId="64D79800" w14:textId="77777777" w:rsidTr="00206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1D5F5269" w14:textId="77777777"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Species</w:t>
            </w:r>
          </w:p>
        </w:tc>
        <w:tc>
          <w:tcPr>
            <w:tcW w:w="1216" w:type="dxa"/>
          </w:tcPr>
          <w:p w14:paraId="6CE93CFD" w14:textId="7777777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836</w:t>
            </w:r>
          </w:p>
        </w:tc>
        <w:tc>
          <w:tcPr>
            <w:tcW w:w="1615" w:type="dxa"/>
          </w:tcPr>
          <w:p w14:paraId="4AD5B49D" w14:textId="0C0D28FD"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0</w:t>
            </w:r>
            <w:r>
              <w:rPr>
                <w:rFonts w:ascii="Times New Roman" w:hAnsi="Times New Roman" w:cs="Times New Roman"/>
                <w:sz w:val="24"/>
                <w:szCs w:val="24"/>
              </w:rPr>
              <w:t xml:space="preserve">/836 </w:t>
            </w:r>
          </w:p>
        </w:tc>
        <w:tc>
          <w:tcPr>
            <w:tcW w:w="1253" w:type="dxa"/>
          </w:tcPr>
          <w:p w14:paraId="63E0C927" w14:textId="7C07B44F" w:rsidR="0020655C"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91" w:type="dxa"/>
          </w:tcPr>
          <w:p w14:paraId="037ECADF" w14:textId="515924AC"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0/836 </w:t>
            </w:r>
          </w:p>
        </w:tc>
        <w:tc>
          <w:tcPr>
            <w:tcW w:w="1511" w:type="dxa"/>
          </w:tcPr>
          <w:p w14:paraId="32398CB4" w14:textId="7777777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0</w:t>
            </w:r>
          </w:p>
        </w:tc>
      </w:tr>
      <w:tr w:rsidR="0020655C" w:rsidRPr="00F97349" w14:paraId="45C97C21" w14:textId="77777777" w:rsidTr="0020655C">
        <w:tc>
          <w:tcPr>
            <w:cnfStyle w:val="001000000000" w:firstRow="0" w:lastRow="0" w:firstColumn="1" w:lastColumn="0" w:oddVBand="0" w:evenVBand="0" w:oddHBand="0" w:evenHBand="0" w:firstRowFirstColumn="0" w:firstRowLastColumn="0" w:lastRowFirstColumn="0" w:lastRowLastColumn="0"/>
            <w:tcW w:w="2064" w:type="dxa"/>
          </w:tcPr>
          <w:p w14:paraId="3DEF2432" w14:textId="77777777"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Dog Breed</w:t>
            </w:r>
          </w:p>
        </w:tc>
        <w:tc>
          <w:tcPr>
            <w:tcW w:w="1216" w:type="dxa"/>
          </w:tcPr>
          <w:p w14:paraId="1A4C7718" w14:textId="7777777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486</w:t>
            </w:r>
          </w:p>
        </w:tc>
        <w:tc>
          <w:tcPr>
            <w:tcW w:w="1615" w:type="dxa"/>
          </w:tcPr>
          <w:p w14:paraId="0281A0E6" w14:textId="6FEA1C18"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0</w:t>
            </w:r>
            <w:r>
              <w:rPr>
                <w:rFonts w:ascii="Times New Roman" w:hAnsi="Times New Roman" w:cs="Times New Roman"/>
                <w:sz w:val="24"/>
                <w:szCs w:val="24"/>
              </w:rPr>
              <w:t xml:space="preserve">/486 </w:t>
            </w:r>
          </w:p>
        </w:tc>
        <w:tc>
          <w:tcPr>
            <w:tcW w:w="1253" w:type="dxa"/>
          </w:tcPr>
          <w:p w14:paraId="0FC766A6" w14:textId="4E9D3522"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91" w:type="dxa"/>
          </w:tcPr>
          <w:p w14:paraId="42064E7A" w14:textId="4191C1DF"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14</w:t>
            </w:r>
            <w:r>
              <w:rPr>
                <w:rFonts w:ascii="Times New Roman" w:hAnsi="Times New Roman" w:cs="Times New Roman"/>
                <w:sz w:val="24"/>
                <w:szCs w:val="24"/>
              </w:rPr>
              <w:t>/486</w:t>
            </w:r>
          </w:p>
        </w:tc>
        <w:tc>
          <w:tcPr>
            <w:tcW w:w="1511" w:type="dxa"/>
          </w:tcPr>
          <w:p w14:paraId="06FD7DA3" w14:textId="584D11F6"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w:t>
            </w:r>
          </w:p>
        </w:tc>
      </w:tr>
      <w:tr w:rsidR="0020655C" w:rsidRPr="00F97349" w14:paraId="4BAA6E93" w14:textId="77777777" w:rsidTr="001737F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dxa"/>
          </w:tcPr>
          <w:p w14:paraId="5DABD461" w14:textId="77777777"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Cat Breed</w:t>
            </w:r>
          </w:p>
        </w:tc>
        <w:tc>
          <w:tcPr>
            <w:tcW w:w="0" w:type="dxa"/>
          </w:tcPr>
          <w:p w14:paraId="23FF77A3" w14:textId="7777777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106</w:t>
            </w:r>
          </w:p>
        </w:tc>
        <w:tc>
          <w:tcPr>
            <w:tcW w:w="0" w:type="dxa"/>
          </w:tcPr>
          <w:p w14:paraId="1A9D7F5C" w14:textId="0344A8AD"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0</w:t>
            </w:r>
            <w:r>
              <w:rPr>
                <w:rFonts w:ascii="Times New Roman" w:hAnsi="Times New Roman" w:cs="Times New Roman"/>
                <w:sz w:val="24"/>
                <w:szCs w:val="24"/>
              </w:rPr>
              <w:t xml:space="preserve">/106 </w:t>
            </w:r>
          </w:p>
        </w:tc>
        <w:tc>
          <w:tcPr>
            <w:tcW w:w="0" w:type="dxa"/>
          </w:tcPr>
          <w:p w14:paraId="41DECC0A" w14:textId="000C42A1"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0" w:type="dxa"/>
          </w:tcPr>
          <w:p w14:paraId="272BA96A" w14:textId="6FB9B196"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5</w:t>
            </w:r>
            <w:r>
              <w:rPr>
                <w:rFonts w:ascii="Times New Roman" w:hAnsi="Times New Roman" w:cs="Times New Roman"/>
                <w:sz w:val="24"/>
                <w:szCs w:val="24"/>
              </w:rPr>
              <w:t>/106</w:t>
            </w:r>
          </w:p>
        </w:tc>
        <w:tc>
          <w:tcPr>
            <w:tcW w:w="0" w:type="dxa"/>
          </w:tcPr>
          <w:p w14:paraId="510F1BCD" w14:textId="7777777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4.7</w:t>
            </w:r>
          </w:p>
        </w:tc>
      </w:tr>
      <w:tr w:rsidR="0020655C" w:rsidRPr="00F97349" w14:paraId="54B6CE49" w14:textId="77777777" w:rsidTr="0020655C">
        <w:tc>
          <w:tcPr>
            <w:cnfStyle w:val="001000000000" w:firstRow="0" w:lastRow="0" w:firstColumn="1" w:lastColumn="0" w:oddVBand="0" w:evenVBand="0" w:oddHBand="0" w:evenHBand="0" w:firstRowFirstColumn="0" w:firstRowLastColumn="0" w:lastRowFirstColumn="0" w:lastRowLastColumn="0"/>
            <w:tcW w:w="2064" w:type="dxa"/>
          </w:tcPr>
          <w:p w14:paraId="6460D4D7" w14:textId="5F59CC9A"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Se</w:t>
            </w:r>
            <w:r>
              <w:rPr>
                <w:rFonts w:ascii="Times New Roman" w:hAnsi="Times New Roman" w:cs="Times New Roman"/>
                <w:sz w:val="24"/>
                <w:szCs w:val="24"/>
              </w:rPr>
              <w:t>x</w:t>
            </w:r>
          </w:p>
        </w:tc>
        <w:tc>
          <w:tcPr>
            <w:tcW w:w="1216" w:type="dxa"/>
          </w:tcPr>
          <w:p w14:paraId="71D23B55" w14:textId="7777777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836</w:t>
            </w:r>
          </w:p>
        </w:tc>
        <w:tc>
          <w:tcPr>
            <w:tcW w:w="1615" w:type="dxa"/>
          </w:tcPr>
          <w:p w14:paraId="293B160E" w14:textId="227108EF"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6</w:t>
            </w:r>
            <w:r>
              <w:rPr>
                <w:rFonts w:ascii="Times New Roman" w:hAnsi="Times New Roman" w:cs="Times New Roman"/>
                <w:sz w:val="24"/>
                <w:szCs w:val="24"/>
              </w:rPr>
              <w:t xml:space="preserve">/836 </w:t>
            </w:r>
          </w:p>
        </w:tc>
        <w:tc>
          <w:tcPr>
            <w:tcW w:w="1253" w:type="dxa"/>
          </w:tcPr>
          <w:p w14:paraId="7AF29F28" w14:textId="03341B0B"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w:t>
            </w:r>
          </w:p>
        </w:tc>
        <w:tc>
          <w:tcPr>
            <w:tcW w:w="1691" w:type="dxa"/>
          </w:tcPr>
          <w:p w14:paraId="5AC9D965" w14:textId="1B4681EA"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23</w:t>
            </w:r>
            <w:r>
              <w:rPr>
                <w:rFonts w:ascii="Times New Roman" w:hAnsi="Times New Roman" w:cs="Times New Roman"/>
                <w:sz w:val="24"/>
                <w:szCs w:val="24"/>
              </w:rPr>
              <w:t>/830</w:t>
            </w:r>
          </w:p>
        </w:tc>
        <w:tc>
          <w:tcPr>
            <w:tcW w:w="1511" w:type="dxa"/>
          </w:tcPr>
          <w:p w14:paraId="0CA5EE62" w14:textId="7777777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2.8</w:t>
            </w:r>
          </w:p>
        </w:tc>
      </w:tr>
      <w:tr w:rsidR="0020655C" w:rsidRPr="00F97349" w14:paraId="7DC664F4" w14:textId="77777777" w:rsidTr="00206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0414B890" w14:textId="3648DA45"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Age</w:t>
            </w:r>
            <w:r w:rsidR="00926516">
              <w:rPr>
                <w:rFonts w:ascii="Times New Roman" w:hAnsi="Times New Roman" w:cs="Times New Roman"/>
                <w:sz w:val="24"/>
                <w:szCs w:val="24"/>
              </w:rPr>
              <w:t xml:space="preserve"> (</w:t>
            </w:r>
            <w:proofErr w:type="spellStart"/>
            <w:r w:rsidR="00926516">
              <w:rPr>
                <w:rFonts w:ascii="Times New Roman" w:hAnsi="Times New Roman" w:cs="Times New Roman"/>
                <w:sz w:val="24"/>
                <w:szCs w:val="24"/>
              </w:rPr>
              <w:t>yr</w:t>
            </w:r>
            <w:proofErr w:type="spellEnd"/>
            <w:r w:rsidR="00926516">
              <w:rPr>
                <w:rFonts w:ascii="Times New Roman" w:hAnsi="Times New Roman" w:cs="Times New Roman"/>
                <w:sz w:val="24"/>
                <w:szCs w:val="24"/>
              </w:rPr>
              <w:t>)</w:t>
            </w:r>
          </w:p>
        </w:tc>
        <w:tc>
          <w:tcPr>
            <w:tcW w:w="1216" w:type="dxa"/>
          </w:tcPr>
          <w:p w14:paraId="29F93153" w14:textId="7777777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836</w:t>
            </w:r>
          </w:p>
        </w:tc>
        <w:tc>
          <w:tcPr>
            <w:tcW w:w="1615" w:type="dxa"/>
          </w:tcPr>
          <w:p w14:paraId="57E5FBCB" w14:textId="0D9EDC2B"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2</w:t>
            </w:r>
            <w:r>
              <w:rPr>
                <w:rFonts w:ascii="Times New Roman" w:hAnsi="Times New Roman" w:cs="Times New Roman"/>
                <w:sz w:val="24"/>
                <w:szCs w:val="24"/>
              </w:rPr>
              <w:t xml:space="preserve">/836 </w:t>
            </w:r>
          </w:p>
        </w:tc>
        <w:tc>
          <w:tcPr>
            <w:tcW w:w="1253" w:type="dxa"/>
          </w:tcPr>
          <w:p w14:paraId="0C8B10B3" w14:textId="2150E3F4"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tc>
        <w:tc>
          <w:tcPr>
            <w:tcW w:w="1691" w:type="dxa"/>
          </w:tcPr>
          <w:p w14:paraId="2CF96EE4" w14:textId="79727A89"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97</w:t>
            </w:r>
            <w:r>
              <w:rPr>
                <w:rFonts w:ascii="Times New Roman" w:hAnsi="Times New Roman" w:cs="Times New Roman"/>
                <w:sz w:val="24"/>
                <w:szCs w:val="24"/>
              </w:rPr>
              <w:t>/834</w:t>
            </w:r>
          </w:p>
        </w:tc>
        <w:tc>
          <w:tcPr>
            <w:tcW w:w="1511" w:type="dxa"/>
          </w:tcPr>
          <w:p w14:paraId="781FF9FD" w14:textId="3CFCB25E"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11.6</w:t>
            </w:r>
          </w:p>
        </w:tc>
      </w:tr>
      <w:tr w:rsidR="0020655C" w:rsidRPr="00F97349" w14:paraId="76E76845" w14:textId="77777777" w:rsidTr="0020655C">
        <w:tc>
          <w:tcPr>
            <w:cnfStyle w:val="001000000000" w:firstRow="0" w:lastRow="0" w:firstColumn="1" w:lastColumn="0" w:oddVBand="0" w:evenVBand="0" w:oddHBand="0" w:evenHBand="0" w:firstRowFirstColumn="0" w:firstRowLastColumn="0" w:lastRowFirstColumn="0" w:lastRowLastColumn="0"/>
            <w:tcW w:w="2064" w:type="dxa"/>
          </w:tcPr>
          <w:p w14:paraId="3F1BE332" w14:textId="27348A80"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Weight</w:t>
            </w:r>
            <w:r w:rsidR="00926516">
              <w:rPr>
                <w:rFonts w:ascii="Times New Roman" w:hAnsi="Times New Roman" w:cs="Times New Roman"/>
                <w:sz w:val="24"/>
                <w:szCs w:val="24"/>
              </w:rPr>
              <w:t xml:space="preserve"> (kg)</w:t>
            </w:r>
          </w:p>
        </w:tc>
        <w:tc>
          <w:tcPr>
            <w:tcW w:w="1216" w:type="dxa"/>
          </w:tcPr>
          <w:p w14:paraId="2BE7C710" w14:textId="7777777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835</w:t>
            </w:r>
          </w:p>
        </w:tc>
        <w:tc>
          <w:tcPr>
            <w:tcW w:w="1615" w:type="dxa"/>
          </w:tcPr>
          <w:p w14:paraId="75CC78BE" w14:textId="3745D8E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119</w:t>
            </w:r>
            <w:r>
              <w:rPr>
                <w:rFonts w:ascii="Times New Roman" w:hAnsi="Times New Roman" w:cs="Times New Roman"/>
                <w:sz w:val="24"/>
                <w:szCs w:val="24"/>
              </w:rPr>
              <w:t xml:space="preserve">/835 </w:t>
            </w:r>
          </w:p>
        </w:tc>
        <w:tc>
          <w:tcPr>
            <w:tcW w:w="1253" w:type="dxa"/>
          </w:tcPr>
          <w:p w14:paraId="4DAF5E62" w14:textId="4CE932ED"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14.3</w:t>
            </w:r>
          </w:p>
        </w:tc>
        <w:tc>
          <w:tcPr>
            <w:tcW w:w="1691" w:type="dxa"/>
          </w:tcPr>
          <w:p w14:paraId="4040F940" w14:textId="0697BA18"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52</w:t>
            </w:r>
            <w:r>
              <w:rPr>
                <w:rFonts w:ascii="Times New Roman" w:hAnsi="Times New Roman" w:cs="Times New Roman"/>
                <w:sz w:val="24"/>
                <w:szCs w:val="24"/>
              </w:rPr>
              <w:t>/716</w:t>
            </w:r>
          </w:p>
        </w:tc>
        <w:tc>
          <w:tcPr>
            <w:tcW w:w="1511" w:type="dxa"/>
          </w:tcPr>
          <w:p w14:paraId="17A6D934" w14:textId="7777777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7.3</w:t>
            </w:r>
          </w:p>
        </w:tc>
      </w:tr>
      <w:tr w:rsidR="0020655C" w:rsidRPr="00F97349" w14:paraId="1E3ACEE4" w14:textId="77777777" w:rsidTr="00206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26980ABE" w14:textId="77777777"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Prior DVM Care</w:t>
            </w:r>
          </w:p>
        </w:tc>
        <w:tc>
          <w:tcPr>
            <w:tcW w:w="1216" w:type="dxa"/>
          </w:tcPr>
          <w:p w14:paraId="31E0CF40" w14:textId="7777777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44</w:t>
            </w:r>
          </w:p>
        </w:tc>
        <w:tc>
          <w:tcPr>
            <w:tcW w:w="1615" w:type="dxa"/>
          </w:tcPr>
          <w:p w14:paraId="187B94E2" w14:textId="1E225E4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0</w:t>
            </w:r>
            <w:r w:rsidR="00445734">
              <w:rPr>
                <w:rFonts w:ascii="Times New Roman" w:hAnsi="Times New Roman" w:cs="Times New Roman"/>
                <w:sz w:val="24"/>
                <w:szCs w:val="24"/>
              </w:rPr>
              <w:t>/44</w:t>
            </w:r>
          </w:p>
        </w:tc>
        <w:tc>
          <w:tcPr>
            <w:tcW w:w="1253" w:type="dxa"/>
          </w:tcPr>
          <w:p w14:paraId="25431FF0" w14:textId="29538AC9"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91" w:type="dxa"/>
          </w:tcPr>
          <w:p w14:paraId="580B5248" w14:textId="03094CB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2</w:t>
            </w:r>
            <w:r>
              <w:rPr>
                <w:rFonts w:ascii="Times New Roman" w:hAnsi="Times New Roman" w:cs="Times New Roman"/>
                <w:sz w:val="24"/>
                <w:szCs w:val="24"/>
              </w:rPr>
              <w:t>/44</w:t>
            </w:r>
          </w:p>
        </w:tc>
        <w:tc>
          <w:tcPr>
            <w:tcW w:w="1511" w:type="dxa"/>
          </w:tcPr>
          <w:p w14:paraId="45606621" w14:textId="7777777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4.5</w:t>
            </w:r>
          </w:p>
        </w:tc>
      </w:tr>
      <w:tr w:rsidR="0020655C" w:rsidRPr="00F97349" w14:paraId="59DFD744" w14:textId="77777777" w:rsidTr="0020655C">
        <w:tc>
          <w:tcPr>
            <w:cnfStyle w:val="001000000000" w:firstRow="0" w:lastRow="0" w:firstColumn="1" w:lastColumn="0" w:oddVBand="0" w:evenVBand="0" w:oddHBand="0" w:evenHBand="0" w:firstRowFirstColumn="0" w:firstRowLastColumn="0" w:lastRowFirstColumn="0" w:lastRowLastColumn="0"/>
            <w:tcW w:w="2064" w:type="dxa"/>
          </w:tcPr>
          <w:p w14:paraId="511FBE91" w14:textId="77777777"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Prior Non DVM Care</w:t>
            </w:r>
          </w:p>
        </w:tc>
        <w:tc>
          <w:tcPr>
            <w:tcW w:w="1216" w:type="dxa"/>
          </w:tcPr>
          <w:p w14:paraId="49DEB44A" w14:textId="7777777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44</w:t>
            </w:r>
          </w:p>
        </w:tc>
        <w:tc>
          <w:tcPr>
            <w:tcW w:w="1615" w:type="dxa"/>
          </w:tcPr>
          <w:p w14:paraId="7FB75F22" w14:textId="23F6CE84"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0</w:t>
            </w:r>
            <w:r w:rsidR="00445734">
              <w:rPr>
                <w:rFonts w:ascii="Times New Roman" w:hAnsi="Times New Roman" w:cs="Times New Roman"/>
                <w:sz w:val="24"/>
                <w:szCs w:val="24"/>
              </w:rPr>
              <w:t>/44</w:t>
            </w:r>
          </w:p>
        </w:tc>
        <w:tc>
          <w:tcPr>
            <w:tcW w:w="1253" w:type="dxa"/>
          </w:tcPr>
          <w:p w14:paraId="28D3DFD5" w14:textId="05000EF3"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91" w:type="dxa"/>
          </w:tcPr>
          <w:p w14:paraId="38C99CE7" w14:textId="1A85DE15"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2</w:t>
            </w:r>
            <w:r>
              <w:rPr>
                <w:rFonts w:ascii="Times New Roman" w:hAnsi="Times New Roman" w:cs="Times New Roman"/>
                <w:sz w:val="24"/>
                <w:szCs w:val="24"/>
              </w:rPr>
              <w:t>/44</w:t>
            </w:r>
          </w:p>
        </w:tc>
        <w:tc>
          <w:tcPr>
            <w:tcW w:w="1511" w:type="dxa"/>
          </w:tcPr>
          <w:p w14:paraId="29952602" w14:textId="7777777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4.5</w:t>
            </w:r>
          </w:p>
        </w:tc>
      </w:tr>
      <w:tr w:rsidR="0020655C" w:rsidRPr="00F97349" w14:paraId="0EA3DE7F" w14:textId="77777777" w:rsidTr="00206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7B5242E9" w14:textId="77777777"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Trauma Type</w:t>
            </w:r>
          </w:p>
        </w:tc>
        <w:tc>
          <w:tcPr>
            <w:tcW w:w="1216" w:type="dxa"/>
          </w:tcPr>
          <w:p w14:paraId="1DDDE47A" w14:textId="7777777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44</w:t>
            </w:r>
          </w:p>
        </w:tc>
        <w:tc>
          <w:tcPr>
            <w:tcW w:w="1615" w:type="dxa"/>
          </w:tcPr>
          <w:p w14:paraId="6492CB4C" w14:textId="6FF1D076"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0</w:t>
            </w:r>
            <w:r w:rsidR="00445734">
              <w:rPr>
                <w:rFonts w:ascii="Times New Roman" w:hAnsi="Times New Roman" w:cs="Times New Roman"/>
                <w:sz w:val="24"/>
                <w:szCs w:val="24"/>
              </w:rPr>
              <w:t>/44</w:t>
            </w:r>
          </w:p>
        </w:tc>
        <w:tc>
          <w:tcPr>
            <w:tcW w:w="1253" w:type="dxa"/>
          </w:tcPr>
          <w:p w14:paraId="7835594D" w14:textId="6E4A302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91" w:type="dxa"/>
          </w:tcPr>
          <w:p w14:paraId="6E8E1E8A" w14:textId="3CB88B7E"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1</w:t>
            </w:r>
            <w:r>
              <w:rPr>
                <w:rFonts w:ascii="Times New Roman" w:hAnsi="Times New Roman" w:cs="Times New Roman"/>
                <w:sz w:val="24"/>
                <w:szCs w:val="24"/>
              </w:rPr>
              <w:t>/44</w:t>
            </w:r>
          </w:p>
        </w:tc>
        <w:tc>
          <w:tcPr>
            <w:tcW w:w="1511" w:type="dxa"/>
          </w:tcPr>
          <w:p w14:paraId="5D367E9B" w14:textId="7777777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2.2</w:t>
            </w:r>
          </w:p>
        </w:tc>
      </w:tr>
      <w:tr w:rsidR="0020655C" w:rsidRPr="00F97349" w14:paraId="3B869EC9" w14:textId="77777777" w:rsidTr="0020655C">
        <w:tc>
          <w:tcPr>
            <w:cnfStyle w:val="001000000000" w:firstRow="0" w:lastRow="0" w:firstColumn="1" w:lastColumn="0" w:oddVBand="0" w:evenVBand="0" w:oddHBand="0" w:evenHBand="0" w:firstRowFirstColumn="0" w:firstRowLastColumn="0" w:lastRowFirstColumn="0" w:lastRowLastColumn="0"/>
            <w:tcW w:w="2064" w:type="dxa"/>
          </w:tcPr>
          <w:p w14:paraId="3F9B6DFA" w14:textId="77777777"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Blunt Category</w:t>
            </w:r>
          </w:p>
        </w:tc>
        <w:tc>
          <w:tcPr>
            <w:tcW w:w="1216" w:type="dxa"/>
          </w:tcPr>
          <w:p w14:paraId="48D6E05E" w14:textId="7777777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44</w:t>
            </w:r>
          </w:p>
        </w:tc>
        <w:tc>
          <w:tcPr>
            <w:tcW w:w="1615" w:type="dxa"/>
          </w:tcPr>
          <w:p w14:paraId="766A5A1A" w14:textId="48EF57D0"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0</w:t>
            </w:r>
            <w:r w:rsidR="00445734">
              <w:rPr>
                <w:rFonts w:ascii="Times New Roman" w:hAnsi="Times New Roman" w:cs="Times New Roman"/>
                <w:sz w:val="24"/>
                <w:szCs w:val="24"/>
              </w:rPr>
              <w:t>/44</w:t>
            </w:r>
          </w:p>
        </w:tc>
        <w:tc>
          <w:tcPr>
            <w:tcW w:w="1253" w:type="dxa"/>
          </w:tcPr>
          <w:p w14:paraId="4114CA0F" w14:textId="2F264AFE"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91" w:type="dxa"/>
          </w:tcPr>
          <w:p w14:paraId="690F7D1F" w14:textId="724E571E"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w:t>
            </w:r>
            <w:r>
              <w:rPr>
                <w:rFonts w:ascii="Times New Roman" w:hAnsi="Times New Roman" w:cs="Times New Roman"/>
                <w:sz w:val="24"/>
                <w:szCs w:val="24"/>
              </w:rPr>
              <w:t>/44</w:t>
            </w:r>
          </w:p>
        </w:tc>
        <w:tc>
          <w:tcPr>
            <w:tcW w:w="1511" w:type="dxa"/>
          </w:tcPr>
          <w:p w14:paraId="123FFAD6" w14:textId="7777777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9.1</w:t>
            </w:r>
          </w:p>
        </w:tc>
      </w:tr>
      <w:tr w:rsidR="0020655C" w:rsidRPr="00F97349" w14:paraId="161D1C51" w14:textId="77777777" w:rsidTr="00206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368663F4" w14:textId="77777777"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Penetrating Category</w:t>
            </w:r>
          </w:p>
        </w:tc>
        <w:tc>
          <w:tcPr>
            <w:tcW w:w="1216" w:type="dxa"/>
          </w:tcPr>
          <w:p w14:paraId="5CB566CC" w14:textId="37F1B732" w:rsidR="0020655C" w:rsidRPr="00F97349" w:rsidRDefault="00445734"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w:t>
            </w:r>
          </w:p>
        </w:tc>
        <w:tc>
          <w:tcPr>
            <w:tcW w:w="1615" w:type="dxa"/>
          </w:tcPr>
          <w:p w14:paraId="3635942D" w14:textId="21EF56CF"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1</w:t>
            </w:r>
            <w:r w:rsidR="00445734">
              <w:rPr>
                <w:rFonts w:ascii="Times New Roman" w:hAnsi="Times New Roman" w:cs="Times New Roman"/>
                <w:sz w:val="24"/>
                <w:szCs w:val="24"/>
              </w:rPr>
              <w:t>/44</w:t>
            </w:r>
          </w:p>
        </w:tc>
        <w:tc>
          <w:tcPr>
            <w:tcW w:w="1253" w:type="dxa"/>
          </w:tcPr>
          <w:p w14:paraId="57D81F5F" w14:textId="311D878D" w:rsidR="0020655C" w:rsidRPr="00F97349" w:rsidRDefault="00445734"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w:t>
            </w:r>
          </w:p>
        </w:tc>
        <w:tc>
          <w:tcPr>
            <w:tcW w:w="1691" w:type="dxa"/>
          </w:tcPr>
          <w:p w14:paraId="408243AF" w14:textId="5ED23124"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2</w:t>
            </w:r>
            <w:r>
              <w:rPr>
                <w:rFonts w:ascii="Times New Roman" w:hAnsi="Times New Roman" w:cs="Times New Roman"/>
                <w:sz w:val="24"/>
                <w:szCs w:val="24"/>
              </w:rPr>
              <w:t>/</w:t>
            </w:r>
            <w:r w:rsidR="00445734">
              <w:rPr>
                <w:rFonts w:ascii="Times New Roman" w:hAnsi="Times New Roman" w:cs="Times New Roman"/>
                <w:sz w:val="24"/>
                <w:szCs w:val="24"/>
              </w:rPr>
              <w:t>43</w:t>
            </w:r>
          </w:p>
        </w:tc>
        <w:tc>
          <w:tcPr>
            <w:tcW w:w="1511" w:type="dxa"/>
          </w:tcPr>
          <w:p w14:paraId="606B7966" w14:textId="7777777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4.7</w:t>
            </w:r>
          </w:p>
        </w:tc>
      </w:tr>
      <w:tr w:rsidR="0020655C" w:rsidRPr="00F97349" w14:paraId="3BD5B6B9" w14:textId="77777777" w:rsidTr="0020655C">
        <w:tc>
          <w:tcPr>
            <w:cnfStyle w:val="001000000000" w:firstRow="0" w:lastRow="0" w:firstColumn="1" w:lastColumn="0" w:oddVBand="0" w:evenVBand="0" w:oddHBand="0" w:evenHBand="0" w:firstRowFirstColumn="0" w:firstRowLastColumn="0" w:lastRowFirstColumn="0" w:lastRowLastColumn="0"/>
            <w:tcW w:w="2064" w:type="dxa"/>
          </w:tcPr>
          <w:p w14:paraId="75D4163B" w14:textId="77777777"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Trauma Date Present</w:t>
            </w:r>
          </w:p>
        </w:tc>
        <w:tc>
          <w:tcPr>
            <w:tcW w:w="1216" w:type="dxa"/>
          </w:tcPr>
          <w:p w14:paraId="6465C839" w14:textId="7777777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44</w:t>
            </w:r>
          </w:p>
        </w:tc>
        <w:tc>
          <w:tcPr>
            <w:tcW w:w="1615" w:type="dxa"/>
          </w:tcPr>
          <w:p w14:paraId="2FBF170A" w14:textId="17A1FEEE"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0</w:t>
            </w:r>
            <w:r w:rsidR="00445734">
              <w:rPr>
                <w:rFonts w:ascii="Times New Roman" w:hAnsi="Times New Roman" w:cs="Times New Roman"/>
                <w:sz w:val="24"/>
                <w:szCs w:val="24"/>
              </w:rPr>
              <w:t>/44</w:t>
            </w:r>
          </w:p>
        </w:tc>
        <w:tc>
          <w:tcPr>
            <w:tcW w:w="1253" w:type="dxa"/>
          </w:tcPr>
          <w:p w14:paraId="213609F7" w14:textId="6B17D1CE"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91" w:type="dxa"/>
          </w:tcPr>
          <w:p w14:paraId="50E3966D" w14:textId="132D31DC"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2</w:t>
            </w:r>
            <w:r w:rsidR="00445734">
              <w:rPr>
                <w:rFonts w:ascii="Times New Roman" w:hAnsi="Times New Roman" w:cs="Times New Roman"/>
                <w:sz w:val="24"/>
                <w:szCs w:val="24"/>
              </w:rPr>
              <w:t>/44</w:t>
            </w:r>
          </w:p>
        </w:tc>
        <w:tc>
          <w:tcPr>
            <w:tcW w:w="1511" w:type="dxa"/>
          </w:tcPr>
          <w:p w14:paraId="460EAB7D" w14:textId="7777777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4.5</w:t>
            </w:r>
          </w:p>
        </w:tc>
      </w:tr>
      <w:tr w:rsidR="0020655C" w:rsidRPr="00F97349" w14:paraId="291267AB" w14:textId="77777777" w:rsidTr="00206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10CFA8A8" w14:textId="77777777"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Trauma Time Present</w:t>
            </w:r>
          </w:p>
        </w:tc>
        <w:tc>
          <w:tcPr>
            <w:tcW w:w="1216" w:type="dxa"/>
          </w:tcPr>
          <w:p w14:paraId="0985F985" w14:textId="7777777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44</w:t>
            </w:r>
          </w:p>
        </w:tc>
        <w:tc>
          <w:tcPr>
            <w:tcW w:w="1615" w:type="dxa"/>
          </w:tcPr>
          <w:p w14:paraId="73C2178A" w14:textId="1E980CC4"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0</w:t>
            </w:r>
            <w:r w:rsidR="00445734">
              <w:rPr>
                <w:rFonts w:ascii="Times New Roman" w:hAnsi="Times New Roman" w:cs="Times New Roman"/>
                <w:sz w:val="24"/>
                <w:szCs w:val="24"/>
              </w:rPr>
              <w:t>/44</w:t>
            </w:r>
          </w:p>
        </w:tc>
        <w:tc>
          <w:tcPr>
            <w:tcW w:w="1253" w:type="dxa"/>
          </w:tcPr>
          <w:p w14:paraId="0F0F5005" w14:textId="0BD8BC62"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91" w:type="dxa"/>
          </w:tcPr>
          <w:p w14:paraId="780DFA1F" w14:textId="6BBE219B"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11</w:t>
            </w:r>
            <w:r w:rsidR="00445734">
              <w:rPr>
                <w:rFonts w:ascii="Times New Roman" w:hAnsi="Times New Roman" w:cs="Times New Roman"/>
                <w:sz w:val="24"/>
                <w:szCs w:val="24"/>
              </w:rPr>
              <w:t>/44</w:t>
            </w:r>
          </w:p>
        </w:tc>
        <w:tc>
          <w:tcPr>
            <w:tcW w:w="1511" w:type="dxa"/>
          </w:tcPr>
          <w:p w14:paraId="4B41742B" w14:textId="7777777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25</w:t>
            </w:r>
          </w:p>
        </w:tc>
      </w:tr>
      <w:tr w:rsidR="0020655C" w:rsidRPr="00F97349" w14:paraId="190FBAB5" w14:textId="77777777" w:rsidTr="0020655C">
        <w:tc>
          <w:tcPr>
            <w:cnfStyle w:val="001000000000" w:firstRow="0" w:lastRow="0" w:firstColumn="1" w:lastColumn="0" w:oddVBand="0" w:evenVBand="0" w:oddHBand="0" w:evenHBand="0" w:firstRowFirstColumn="0" w:firstRowLastColumn="0" w:lastRowFirstColumn="0" w:lastRowLastColumn="0"/>
            <w:tcW w:w="2064" w:type="dxa"/>
          </w:tcPr>
          <w:p w14:paraId="421FE0FD" w14:textId="77777777"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Intensive Care Needed</w:t>
            </w:r>
          </w:p>
        </w:tc>
        <w:tc>
          <w:tcPr>
            <w:tcW w:w="1216" w:type="dxa"/>
          </w:tcPr>
          <w:p w14:paraId="5C0729E4" w14:textId="7777777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44</w:t>
            </w:r>
          </w:p>
        </w:tc>
        <w:tc>
          <w:tcPr>
            <w:tcW w:w="1615" w:type="dxa"/>
          </w:tcPr>
          <w:p w14:paraId="19DF03D2" w14:textId="0ADF8EB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0</w:t>
            </w:r>
            <w:r w:rsidR="00445734">
              <w:rPr>
                <w:rFonts w:ascii="Times New Roman" w:hAnsi="Times New Roman" w:cs="Times New Roman"/>
                <w:sz w:val="24"/>
                <w:szCs w:val="24"/>
              </w:rPr>
              <w:t>/44</w:t>
            </w:r>
          </w:p>
        </w:tc>
        <w:tc>
          <w:tcPr>
            <w:tcW w:w="1253" w:type="dxa"/>
          </w:tcPr>
          <w:p w14:paraId="40F17119" w14:textId="14BFA87D"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91" w:type="dxa"/>
          </w:tcPr>
          <w:p w14:paraId="1BA249A9" w14:textId="5FB2D109"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1</w:t>
            </w:r>
            <w:r w:rsidR="00445734">
              <w:rPr>
                <w:rFonts w:ascii="Times New Roman" w:hAnsi="Times New Roman" w:cs="Times New Roman"/>
                <w:sz w:val="24"/>
                <w:szCs w:val="24"/>
              </w:rPr>
              <w:t>/44</w:t>
            </w:r>
          </w:p>
        </w:tc>
        <w:tc>
          <w:tcPr>
            <w:tcW w:w="1511" w:type="dxa"/>
          </w:tcPr>
          <w:p w14:paraId="3BF09EFA" w14:textId="7777777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2.2</w:t>
            </w:r>
          </w:p>
        </w:tc>
      </w:tr>
      <w:tr w:rsidR="0020655C" w:rsidRPr="00F97349" w14:paraId="4DDD8445" w14:textId="77777777" w:rsidTr="00206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4285A165" w14:textId="77777777"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Head Injury</w:t>
            </w:r>
          </w:p>
        </w:tc>
        <w:tc>
          <w:tcPr>
            <w:tcW w:w="1216" w:type="dxa"/>
          </w:tcPr>
          <w:p w14:paraId="1B8D8260" w14:textId="7777777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44</w:t>
            </w:r>
          </w:p>
        </w:tc>
        <w:tc>
          <w:tcPr>
            <w:tcW w:w="1615" w:type="dxa"/>
          </w:tcPr>
          <w:p w14:paraId="1ECF58D2" w14:textId="30F37F81"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0</w:t>
            </w:r>
            <w:r w:rsidR="0079276E">
              <w:rPr>
                <w:rFonts w:ascii="Times New Roman" w:hAnsi="Times New Roman" w:cs="Times New Roman"/>
                <w:sz w:val="24"/>
                <w:szCs w:val="24"/>
              </w:rPr>
              <w:t>/44</w:t>
            </w:r>
          </w:p>
        </w:tc>
        <w:tc>
          <w:tcPr>
            <w:tcW w:w="1253" w:type="dxa"/>
          </w:tcPr>
          <w:p w14:paraId="465CE10A" w14:textId="17AF6F52"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91" w:type="dxa"/>
          </w:tcPr>
          <w:p w14:paraId="138F2FC2" w14:textId="00689E8A"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2</w:t>
            </w:r>
            <w:r w:rsidR="00445734">
              <w:rPr>
                <w:rFonts w:ascii="Times New Roman" w:hAnsi="Times New Roman" w:cs="Times New Roman"/>
                <w:sz w:val="24"/>
                <w:szCs w:val="24"/>
              </w:rPr>
              <w:t>/44</w:t>
            </w:r>
          </w:p>
        </w:tc>
        <w:tc>
          <w:tcPr>
            <w:tcW w:w="1511" w:type="dxa"/>
          </w:tcPr>
          <w:p w14:paraId="7727D32E" w14:textId="7777777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4.5</w:t>
            </w:r>
          </w:p>
        </w:tc>
      </w:tr>
      <w:tr w:rsidR="0020655C" w:rsidRPr="00F97349" w14:paraId="2ED78540" w14:textId="77777777" w:rsidTr="0020655C">
        <w:tc>
          <w:tcPr>
            <w:cnfStyle w:val="001000000000" w:firstRow="0" w:lastRow="0" w:firstColumn="1" w:lastColumn="0" w:oddVBand="0" w:evenVBand="0" w:oddHBand="0" w:evenHBand="0" w:firstRowFirstColumn="0" w:firstRowLastColumn="0" w:lastRowFirstColumn="0" w:lastRowLastColumn="0"/>
            <w:tcW w:w="2064" w:type="dxa"/>
          </w:tcPr>
          <w:p w14:paraId="46282EF2" w14:textId="77777777"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Spinal Injury</w:t>
            </w:r>
          </w:p>
        </w:tc>
        <w:tc>
          <w:tcPr>
            <w:tcW w:w="1216" w:type="dxa"/>
          </w:tcPr>
          <w:p w14:paraId="0E9DD8A0" w14:textId="7777777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44</w:t>
            </w:r>
          </w:p>
        </w:tc>
        <w:tc>
          <w:tcPr>
            <w:tcW w:w="1615" w:type="dxa"/>
          </w:tcPr>
          <w:p w14:paraId="588C3C61" w14:textId="086F438B"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0</w:t>
            </w:r>
            <w:r w:rsidR="0079276E">
              <w:rPr>
                <w:rFonts w:ascii="Times New Roman" w:hAnsi="Times New Roman" w:cs="Times New Roman"/>
                <w:sz w:val="24"/>
                <w:szCs w:val="24"/>
              </w:rPr>
              <w:t>/44</w:t>
            </w:r>
          </w:p>
        </w:tc>
        <w:tc>
          <w:tcPr>
            <w:tcW w:w="1253" w:type="dxa"/>
          </w:tcPr>
          <w:p w14:paraId="430D552D" w14:textId="404E6133"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91" w:type="dxa"/>
          </w:tcPr>
          <w:p w14:paraId="16F52F4E" w14:textId="73AC8A0E"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1</w:t>
            </w:r>
            <w:r w:rsidR="00445734">
              <w:rPr>
                <w:rFonts w:ascii="Times New Roman" w:hAnsi="Times New Roman" w:cs="Times New Roman"/>
                <w:sz w:val="24"/>
                <w:szCs w:val="24"/>
              </w:rPr>
              <w:t>/44</w:t>
            </w:r>
          </w:p>
        </w:tc>
        <w:tc>
          <w:tcPr>
            <w:tcW w:w="1511" w:type="dxa"/>
          </w:tcPr>
          <w:p w14:paraId="5724838C" w14:textId="7777777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2.2</w:t>
            </w:r>
          </w:p>
        </w:tc>
      </w:tr>
      <w:tr w:rsidR="0020655C" w:rsidRPr="00F97349" w14:paraId="5100F178" w14:textId="77777777" w:rsidTr="00206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1D1FB79A" w14:textId="77777777"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Surgery performed</w:t>
            </w:r>
          </w:p>
        </w:tc>
        <w:tc>
          <w:tcPr>
            <w:tcW w:w="1216" w:type="dxa"/>
          </w:tcPr>
          <w:p w14:paraId="64D35022" w14:textId="7777777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44</w:t>
            </w:r>
          </w:p>
        </w:tc>
        <w:tc>
          <w:tcPr>
            <w:tcW w:w="1615" w:type="dxa"/>
          </w:tcPr>
          <w:p w14:paraId="19B6033E" w14:textId="2F7EF082"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0</w:t>
            </w:r>
            <w:r w:rsidR="0079276E">
              <w:rPr>
                <w:rFonts w:ascii="Times New Roman" w:hAnsi="Times New Roman" w:cs="Times New Roman"/>
                <w:sz w:val="24"/>
                <w:szCs w:val="24"/>
              </w:rPr>
              <w:t>/44</w:t>
            </w:r>
          </w:p>
        </w:tc>
        <w:tc>
          <w:tcPr>
            <w:tcW w:w="1253" w:type="dxa"/>
          </w:tcPr>
          <w:p w14:paraId="440BE050" w14:textId="19F3B526"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91" w:type="dxa"/>
          </w:tcPr>
          <w:p w14:paraId="76A721A9" w14:textId="2802547B"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w:t>
            </w:r>
            <w:r w:rsidR="00445734">
              <w:rPr>
                <w:rFonts w:ascii="Times New Roman" w:hAnsi="Times New Roman" w:cs="Times New Roman"/>
                <w:sz w:val="24"/>
                <w:szCs w:val="24"/>
              </w:rPr>
              <w:t>/44</w:t>
            </w:r>
          </w:p>
        </w:tc>
        <w:tc>
          <w:tcPr>
            <w:tcW w:w="1511" w:type="dxa"/>
          </w:tcPr>
          <w:p w14:paraId="04C33CD2" w14:textId="7777777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9.1</w:t>
            </w:r>
          </w:p>
        </w:tc>
      </w:tr>
      <w:tr w:rsidR="0020655C" w:rsidRPr="00F97349" w14:paraId="64424D48" w14:textId="77777777" w:rsidTr="0020655C">
        <w:tc>
          <w:tcPr>
            <w:cnfStyle w:val="001000000000" w:firstRow="0" w:lastRow="0" w:firstColumn="1" w:lastColumn="0" w:oddVBand="0" w:evenVBand="0" w:oddHBand="0" w:evenHBand="0" w:firstRowFirstColumn="0" w:firstRowLastColumn="0" w:lastRowFirstColumn="0" w:lastRowLastColumn="0"/>
            <w:tcW w:w="2064" w:type="dxa"/>
          </w:tcPr>
          <w:p w14:paraId="2C3C76BD" w14:textId="480AD761"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Blood Glucose</w:t>
            </w:r>
            <w:r w:rsidR="00926516">
              <w:rPr>
                <w:rFonts w:ascii="Times New Roman" w:hAnsi="Times New Roman" w:cs="Times New Roman"/>
                <w:sz w:val="24"/>
                <w:szCs w:val="24"/>
              </w:rPr>
              <w:t xml:space="preserve"> (g/mL)</w:t>
            </w:r>
          </w:p>
        </w:tc>
        <w:tc>
          <w:tcPr>
            <w:tcW w:w="1216" w:type="dxa"/>
          </w:tcPr>
          <w:p w14:paraId="26A40AF3" w14:textId="7777777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328</w:t>
            </w:r>
          </w:p>
        </w:tc>
        <w:tc>
          <w:tcPr>
            <w:tcW w:w="1615" w:type="dxa"/>
          </w:tcPr>
          <w:p w14:paraId="7E44E164" w14:textId="049EE964"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21</w:t>
            </w:r>
            <w:r w:rsidR="00445734">
              <w:rPr>
                <w:rFonts w:ascii="Times New Roman" w:hAnsi="Times New Roman" w:cs="Times New Roman"/>
                <w:sz w:val="24"/>
                <w:szCs w:val="24"/>
              </w:rPr>
              <w:t>/328</w:t>
            </w:r>
          </w:p>
        </w:tc>
        <w:tc>
          <w:tcPr>
            <w:tcW w:w="1253" w:type="dxa"/>
          </w:tcPr>
          <w:p w14:paraId="75F97E96" w14:textId="77665F2B" w:rsidR="0020655C" w:rsidRPr="00F97349" w:rsidRDefault="00445734"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w:t>
            </w:r>
          </w:p>
        </w:tc>
        <w:tc>
          <w:tcPr>
            <w:tcW w:w="1691" w:type="dxa"/>
          </w:tcPr>
          <w:p w14:paraId="3387C6B8" w14:textId="7A9B0665" w:rsidR="0020655C" w:rsidRPr="00F97349" w:rsidRDefault="00363D72"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r w:rsidR="00445734">
              <w:rPr>
                <w:rFonts w:ascii="Times New Roman" w:hAnsi="Times New Roman" w:cs="Times New Roman"/>
                <w:sz w:val="24"/>
                <w:szCs w:val="24"/>
              </w:rPr>
              <w:t>/307</w:t>
            </w:r>
          </w:p>
        </w:tc>
        <w:tc>
          <w:tcPr>
            <w:tcW w:w="1511" w:type="dxa"/>
          </w:tcPr>
          <w:p w14:paraId="7ADF5163" w14:textId="151760E1" w:rsidR="0020655C" w:rsidRPr="00F97349" w:rsidRDefault="001D10FA"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w:t>
            </w:r>
          </w:p>
        </w:tc>
      </w:tr>
      <w:tr w:rsidR="0020655C" w:rsidRPr="00F97349" w14:paraId="6EF3621B" w14:textId="77777777" w:rsidTr="00206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5E9BA8FB" w14:textId="51F0C7B5" w:rsidR="0020655C" w:rsidRPr="00F97349" w:rsidRDefault="0020655C" w:rsidP="004635E2">
            <w:pPr>
              <w:jc w:val="both"/>
              <w:rPr>
                <w:rFonts w:ascii="Times New Roman" w:hAnsi="Times New Roman" w:cs="Times New Roman"/>
                <w:sz w:val="24"/>
                <w:szCs w:val="24"/>
              </w:rPr>
            </w:pPr>
            <w:bookmarkStart w:id="20" w:name="_Hlk530219203"/>
            <w:r w:rsidRPr="00F97349">
              <w:rPr>
                <w:rFonts w:ascii="Times New Roman" w:hAnsi="Times New Roman" w:cs="Times New Roman"/>
                <w:sz w:val="24"/>
                <w:szCs w:val="24"/>
              </w:rPr>
              <w:t>Blood Lactate</w:t>
            </w:r>
            <w:r w:rsidR="00926516">
              <w:rPr>
                <w:rFonts w:ascii="Times New Roman" w:hAnsi="Times New Roman" w:cs="Times New Roman"/>
                <w:sz w:val="24"/>
                <w:szCs w:val="24"/>
              </w:rPr>
              <w:t xml:space="preserve"> (mmol/L)</w:t>
            </w:r>
          </w:p>
        </w:tc>
        <w:tc>
          <w:tcPr>
            <w:tcW w:w="1216" w:type="dxa"/>
          </w:tcPr>
          <w:p w14:paraId="14AE9F9F" w14:textId="7777777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185</w:t>
            </w:r>
          </w:p>
        </w:tc>
        <w:tc>
          <w:tcPr>
            <w:tcW w:w="1615" w:type="dxa"/>
          </w:tcPr>
          <w:p w14:paraId="0A2E4299" w14:textId="2B6FB8D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3</w:t>
            </w:r>
            <w:r w:rsidR="00445734">
              <w:rPr>
                <w:rFonts w:ascii="Times New Roman" w:hAnsi="Times New Roman" w:cs="Times New Roman"/>
                <w:sz w:val="24"/>
                <w:szCs w:val="24"/>
              </w:rPr>
              <w:t>/185</w:t>
            </w:r>
          </w:p>
        </w:tc>
        <w:tc>
          <w:tcPr>
            <w:tcW w:w="1253" w:type="dxa"/>
          </w:tcPr>
          <w:p w14:paraId="0D591DB6" w14:textId="60675330" w:rsidR="0020655C" w:rsidRPr="00F97349" w:rsidRDefault="00445734"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c>
          <w:tcPr>
            <w:tcW w:w="1691" w:type="dxa"/>
          </w:tcPr>
          <w:p w14:paraId="2BBDA506" w14:textId="40BA7AC3"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6</w:t>
            </w:r>
            <w:r w:rsidR="00445734">
              <w:rPr>
                <w:rFonts w:ascii="Times New Roman" w:hAnsi="Times New Roman" w:cs="Times New Roman"/>
                <w:sz w:val="24"/>
                <w:szCs w:val="24"/>
              </w:rPr>
              <w:t>/182</w:t>
            </w:r>
          </w:p>
        </w:tc>
        <w:tc>
          <w:tcPr>
            <w:tcW w:w="1511" w:type="dxa"/>
          </w:tcPr>
          <w:p w14:paraId="2570AEEC" w14:textId="7777777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3.3</w:t>
            </w:r>
          </w:p>
        </w:tc>
      </w:tr>
      <w:tr w:rsidR="0020655C" w:rsidRPr="00F97349" w14:paraId="53392B56" w14:textId="77777777" w:rsidTr="0020655C">
        <w:tc>
          <w:tcPr>
            <w:cnfStyle w:val="001000000000" w:firstRow="0" w:lastRow="0" w:firstColumn="1" w:lastColumn="0" w:oddVBand="0" w:evenVBand="0" w:oddHBand="0" w:evenHBand="0" w:firstRowFirstColumn="0" w:firstRowLastColumn="0" w:lastRowFirstColumn="0" w:lastRowLastColumn="0"/>
            <w:tcW w:w="2064" w:type="dxa"/>
          </w:tcPr>
          <w:p w14:paraId="0A07A5DD" w14:textId="143A08FE"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Base Excess</w:t>
            </w:r>
            <w:r w:rsidR="00926516">
              <w:rPr>
                <w:rFonts w:ascii="Times New Roman" w:hAnsi="Times New Roman" w:cs="Times New Roman"/>
                <w:sz w:val="24"/>
                <w:szCs w:val="24"/>
              </w:rPr>
              <w:t xml:space="preserve"> (mmol/L)</w:t>
            </w:r>
          </w:p>
        </w:tc>
        <w:tc>
          <w:tcPr>
            <w:tcW w:w="1216" w:type="dxa"/>
          </w:tcPr>
          <w:p w14:paraId="6272D318" w14:textId="7777777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174</w:t>
            </w:r>
          </w:p>
        </w:tc>
        <w:tc>
          <w:tcPr>
            <w:tcW w:w="1615" w:type="dxa"/>
          </w:tcPr>
          <w:p w14:paraId="6A192851" w14:textId="23160D6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3</w:t>
            </w:r>
            <w:r w:rsidR="00445734">
              <w:rPr>
                <w:rFonts w:ascii="Times New Roman" w:hAnsi="Times New Roman" w:cs="Times New Roman"/>
                <w:sz w:val="24"/>
                <w:szCs w:val="24"/>
              </w:rPr>
              <w:t>/174</w:t>
            </w:r>
          </w:p>
        </w:tc>
        <w:tc>
          <w:tcPr>
            <w:tcW w:w="1253" w:type="dxa"/>
          </w:tcPr>
          <w:p w14:paraId="50F707C5" w14:textId="5B22300E" w:rsidR="0020655C" w:rsidRPr="00F97349" w:rsidRDefault="00445734"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w:t>
            </w:r>
          </w:p>
        </w:tc>
        <w:tc>
          <w:tcPr>
            <w:tcW w:w="1691" w:type="dxa"/>
          </w:tcPr>
          <w:p w14:paraId="622C9B24" w14:textId="6AF747BD"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w:t>
            </w:r>
            <w:r w:rsidR="00445734">
              <w:rPr>
                <w:rFonts w:ascii="Times New Roman" w:hAnsi="Times New Roman" w:cs="Times New Roman"/>
                <w:sz w:val="24"/>
                <w:szCs w:val="24"/>
              </w:rPr>
              <w:t>/171</w:t>
            </w:r>
          </w:p>
        </w:tc>
        <w:tc>
          <w:tcPr>
            <w:tcW w:w="1511" w:type="dxa"/>
          </w:tcPr>
          <w:p w14:paraId="6448AD9C" w14:textId="7777777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2.3</w:t>
            </w:r>
          </w:p>
        </w:tc>
      </w:tr>
      <w:tr w:rsidR="0020655C" w:rsidRPr="00F97349" w14:paraId="17161129" w14:textId="77777777" w:rsidTr="00206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53407123" w14:textId="47F79E7F"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PCV</w:t>
            </w:r>
            <w:r w:rsidR="00926516">
              <w:rPr>
                <w:rFonts w:ascii="Times New Roman" w:hAnsi="Times New Roman" w:cs="Times New Roman"/>
                <w:sz w:val="24"/>
                <w:szCs w:val="24"/>
              </w:rPr>
              <w:t xml:space="preserve"> (%)</w:t>
            </w:r>
          </w:p>
        </w:tc>
        <w:tc>
          <w:tcPr>
            <w:tcW w:w="1216" w:type="dxa"/>
          </w:tcPr>
          <w:p w14:paraId="6A411EF5" w14:textId="36E9274A" w:rsidR="0020655C" w:rsidRPr="00F97349" w:rsidRDefault="00B85C67"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259</w:t>
            </w:r>
          </w:p>
        </w:tc>
        <w:tc>
          <w:tcPr>
            <w:tcW w:w="1615" w:type="dxa"/>
          </w:tcPr>
          <w:p w14:paraId="5F4D95A3" w14:textId="764FE24E" w:rsidR="0020655C" w:rsidRPr="00F97349" w:rsidRDefault="00C43472"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6/259</w:t>
            </w:r>
          </w:p>
        </w:tc>
        <w:tc>
          <w:tcPr>
            <w:tcW w:w="1253" w:type="dxa"/>
          </w:tcPr>
          <w:p w14:paraId="6D4A7A01" w14:textId="2744C5CB" w:rsidR="0020655C" w:rsidRPr="00F97349" w:rsidRDefault="00C43472"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w:t>
            </w:r>
          </w:p>
        </w:tc>
        <w:tc>
          <w:tcPr>
            <w:tcW w:w="1691" w:type="dxa"/>
          </w:tcPr>
          <w:p w14:paraId="3E7278FD" w14:textId="4EE79D9C" w:rsidR="0020655C" w:rsidRPr="00F97349" w:rsidRDefault="00C43472"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55/253</w:t>
            </w:r>
          </w:p>
        </w:tc>
        <w:tc>
          <w:tcPr>
            <w:tcW w:w="1511" w:type="dxa"/>
          </w:tcPr>
          <w:p w14:paraId="48985588" w14:textId="4B41E891" w:rsidR="0020655C" w:rsidRPr="00F97349" w:rsidRDefault="00C43472"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21.7</w:t>
            </w:r>
          </w:p>
        </w:tc>
      </w:tr>
      <w:tr w:rsidR="0020655C" w:rsidRPr="00F97349" w14:paraId="1CAAE38A" w14:textId="77777777" w:rsidTr="0020655C">
        <w:tc>
          <w:tcPr>
            <w:cnfStyle w:val="001000000000" w:firstRow="0" w:lastRow="0" w:firstColumn="1" w:lastColumn="0" w:oddVBand="0" w:evenVBand="0" w:oddHBand="0" w:evenHBand="0" w:firstRowFirstColumn="0" w:firstRowLastColumn="0" w:lastRowFirstColumn="0" w:lastRowLastColumn="0"/>
            <w:tcW w:w="2064" w:type="dxa"/>
          </w:tcPr>
          <w:p w14:paraId="449D01B3" w14:textId="7D98D30B"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TS</w:t>
            </w:r>
            <w:r w:rsidR="00926516">
              <w:rPr>
                <w:rFonts w:ascii="Times New Roman" w:hAnsi="Times New Roman" w:cs="Times New Roman"/>
                <w:sz w:val="24"/>
                <w:szCs w:val="24"/>
              </w:rPr>
              <w:t xml:space="preserve"> (g/</w:t>
            </w:r>
            <w:proofErr w:type="spellStart"/>
            <w:r w:rsidR="00926516">
              <w:rPr>
                <w:rFonts w:ascii="Times New Roman" w:hAnsi="Times New Roman" w:cs="Times New Roman"/>
                <w:sz w:val="24"/>
                <w:szCs w:val="24"/>
              </w:rPr>
              <w:t>dL</w:t>
            </w:r>
            <w:proofErr w:type="spellEnd"/>
            <w:r w:rsidR="00926516">
              <w:rPr>
                <w:rFonts w:ascii="Times New Roman" w:hAnsi="Times New Roman" w:cs="Times New Roman"/>
                <w:sz w:val="24"/>
                <w:szCs w:val="24"/>
              </w:rPr>
              <w:t>)</w:t>
            </w:r>
          </w:p>
        </w:tc>
        <w:tc>
          <w:tcPr>
            <w:tcW w:w="1216" w:type="dxa"/>
          </w:tcPr>
          <w:p w14:paraId="56570585" w14:textId="5115FB4B" w:rsidR="0020655C" w:rsidRPr="00F97349" w:rsidRDefault="00C43472"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285</w:t>
            </w:r>
          </w:p>
        </w:tc>
        <w:tc>
          <w:tcPr>
            <w:tcW w:w="1615" w:type="dxa"/>
          </w:tcPr>
          <w:p w14:paraId="637BA2D2" w14:textId="29BB4783" w:rsidR="0020655C" w:rsidRPr="00F97349" w:rsidRDefault="00C43472"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7/285</w:t>
            </w:r>
          </w:p>
        </w:tc>
        <w:tc>
          <w:tcPr>
            <w:tcW w:w="1253" w:type="dxa"/>
          </w:tcPr>
          <w:p w14:paraId="3297F5C1" w14:textId="4EC4BB6F" w:rsidR="0020655C" w:rsidRPr="00F97349" w:rsidRDefault="00C43472"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c>
          <w:tcPr>
            <w:tcW w:w="1691" w:type="dxa"/>
          </w:tcPr>
          <w:p w14:paraId="19223486" w14:textId="14D8E9C5" w:rsidR="0020655C" w:rsidRPr="00F97349" w:rsidRDefault="00C458D8"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87</w:t>
            </w:r>
            <w:r w:rsidR="00445734">
              <w:rPr>
                <w:rFonts w:ascii="Times New Roman" w:hAnsi="Times New Roman" w:cs="Times New Roman"/>
                <w:sz w:val="24"/>
                <w:szCs w:val="24"/>
              </w:rPr>
              <w:t>/</w:t>
            </w:r>
            <w:r w:rsidR="00C43472">
              <w:rPr>
                <w:rFonts w:ascii="Times New Roman" w:hAnsi="Times New Roman" w:cs="Times New Roman"/>
                <w:sz w:val="24"/>
                <w:szCs w:val="24"/>
              </w:rPr>
              <w:t>278</w:t>
            </w:r>
          </w:p>
        </w:tc>
        <w:tc>
          <w:tcPr>
            <w:tcW w:w="1511" w:type="dxa"/>
          </w:tcPr>
          <w:p w14:paraId="5045B12D" w14:textId="12E43089" w:rsidR="0020655C" w:rsidRPr="00F97349" w:rsidRDefault="00C458D8"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31.3</w:t>
            </w:r>
          </w:p>
        </w:tc>
      </w:tr>
      <w:tr w:rsidR="0020655C" w:rsidRPr="00F97349" w14:paraId="6D6EBA77" w14:textId="77777777" w:rsidTr="00206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62E7F6F4" w14:textId="47FD0D31" w:rsidR="0020655C" w:rsidRPr="00F97349" w:rsidRDefault="00926516" w:rsidP="004635E2">
            <w:pPr>
              <w:jc w:val="both"/>
              <w:rPr>
                <w:rFonts w:ascii="Times New Roman" w:hAnsi="Times New Roman" w:cs="Times New Roman"/>
                <w:sz w:val="24"/>
                <w:szCs w:val="24"/>
              </w:rPr>
            </w:pPr>
            <w:r>
              <w:rPr>
                <w:rFonts w:ascii="Times New Roman" w:hAnsi="Times New Roman" w:cs="Times New Roman"/>
                <w:sz w:val="24"/>
                <w:szCs w:val="24"/>
              </w:rPr>
              <w:t>Ionized Calcium (mmol/L)</w:t>
            </w:r>
          </w:p>
        </w:tc>
        <w:tc>
          <w:tcPr>
            <w:tcW w:w="1216" w:type="dxa"/>
          </w:tcPr>
          <w:p w14:paraId="77F9D5F7" w14:textId="04E03E43" w:rsidR="0020655C" w:rsidRPr="00F97349" w:rsidRDefault="00B85C67"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182</w:t>
            </w:r>
          </w:p>
        </w:tc>
        <w:tc>
          <w:tcPr>
            <w:tcW w:w="1615" w:type="dxa"/>
          </w:tcPr>
          <w:p w14:paraId="46925114" w14:textId="46F49995" w:rsidR="0020655C" w:rsidRPr="00F97349" w:rsidRDefault="00B85C67"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4/182</w:t>
            </w:r>
          </w:p>
        </w:tc>
        <w:tc>
          <w:tcPr>
            <w:tcW w:w="1253" w:type="dxa"/>
          </w:tcPr>
          <w:p w14:paraId="5E4B4D27" w14:textId="007E238B" w:rsidR="0020655C" w:rsidRPr="00F97349" w:rsidRDefault="00B85C67"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w:t>
            </w:r>
          </w:p>
        </w:tc>
        <w:tc>
          <w:tcPr>
            <w:tcW w:w="1691" w:type="dxa"/>
          </w:tcPr>
          <w:p w14:paraId="763D38EA" w14:textId="2BD5057E" w:rsidR="0020655C" w:rsidRPr="00F97349" w:rsidRDefault="00B85C67"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60/178</w:t>
            </w:r>
          </w:p>
        </w:tc>
        <w:tc>
          <w:tcPr>
            <w:tcW w:w="1511" w:type="dxa"/>
          </w:tcPr>
          <w:p w14:paraId="25BD623E" w14:textId="33B1EC4A" w:rsidR="0020655C" w:rsidRPr="00F97349" w:rsidRDefault="00B85C67"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33.7</w:t>
            </w:r>
          </w:p>
        </w:tc>
      </w:tr>
      <w:bookmarkEnd w:id="20"/>
      <w:tr w:rsidR="0020655C" w:rsidRPr="00F97349" w14:paraId="4237A9D1" w14:textId="77777777" w:rsidTr="0020655C">
        <w:tc>
          <w:tcPr>
            <w:cnfStyle w:val="001000000000" w:firstRow="0" w:lastRow="0" w:firstColumn="1" w:lastColumn="0" w:oddVBand="0" w:evenVBand="0" w:oddHBand="0" w:evenHBand="0" w:firstRowFirstColumn="0" w:firstRowLastColumn="0" w:lastRowFirstColumn="0" w:lastRowLastColumn="0"/>
            <w:tcW w:w="2064" w:type="dxa"/>
          </w:tcPr>
          <w:p w14:paraId="4BF44E2E" w14:textId="77777777"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Blood Products Used</w:t>
            </w:r>
          </w:p>
        </w:tc>
        <w:tc>
          <w:tcPr>
            <w:tcW w:w="1216" w:type="dxa"/>
          </w:tcPr>
          <w:p w14:paraId="76682ABA" w14:textId="7777777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44</w:t>
            </w:r>
          </w:p>
        </w:tc>
        <w:tc>
          <w:tcPr>
            <w:tcW w:w="1615" w:type="dxa"/>
          </w:tcPr>
          <w:p w14:paraId="153C109E" w14:textId="73484EF4"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0</w:t>
            </w:r>
            <w:r w:rsidR="00445734">
              <w:rPr>
                <w:rFonts w:ascii="Times New Roman" w:hAnsi="Times New Roman" w:cs="Times New Roman"/>
                <w:sz w:val="24"/>
                <w:szCs w:val="24"/>
              </w:rPr>
              <w:t>/44</w:t>
            </w:r>
          </w:p>
        </w:tc>
        <w:tc>
          <w:tcPr>
            <w:tcW w:w="1253" w:type="dxa"/>
          </w:tcPr>
          <w:p w14:paraId="4AE8E126" w14:textId="3579418E"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91" w:type="dxa"/>
          </w:tcPr>
          <w:p w14:paraId="3C56385E" w14:textId="03B8F09B"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w:t>
            </w:r>
            <w:r w:rsidR="00445734">
              <w:rPr>
                <w:rFonts w:ascii="Times New Roman" w:hAnsi="Times New Roman" w:cs="Times New Roman"/>
                <w:sz w:val="24"/>
                <w:szCs w:val="24"/>
              </w:rPr>
              <w:t>/44</w:t>
            </w:r>
          </w:p>
        </w:tc>
        <w:tc>
          <w:tcPr>
            <w:tcW w:w="1511" w:type="dxa"/>
          </w:tcPr>
          <w:p w14:paraId="52BD461D" w14:textId="77777777" w:rsidR="0020655C" w:rsidRPr="00F97349" w:rsidRDefault="0020655C" w:rsidP="004635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9.1</w:t>
            </w:r>
          </w:p>
        </w:tc>
      </w:tr>
      <w:tr w:rsidR="0020655C" w:rsidRPr="00F97349" w14:paraId="3EF29549" w14:textId="77777777" w:rsidTr="00206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6C7A8440" w14:textId="77777777" w:rsidR="0020655C" w:rsidRPr="00F97349" w:rsidRDefault="0020655C" w:rsidP="004635E2">
            <w:pPr>
              <w:jc w:val="both"/>
              <w:rPr>
                <w:rFonts w:ascii="Times New Roman" w:hAnsi="Times New Roman" w:cs="Times New Roman"/>
                <w:sz w:val="24"/>
                <w:szCs w:val="24"/>
              </w:rPr>
            </w:pPr>
            <w:r w:rsidRPr="00F97349">
              <w:rPr>
                <w:rFonts w:ascii="Times New Roman" w:hAnsi="Times New Roman" w:cs="Times New Roman"/>
                <w:sz w:val="24"/>
                <w:szCs w:val="24"/>
              </w:rPr>
              <w:t>Outcome</w:t>
            </w:r>
          </w:p>
        </w:tc>
        <w:tc>
          <w:tcPr>
            <w:tcW w:w="1216" w:type="dxa"/>
          </w:tcPr>
          <w:p w14:paraId="33307679" w14:textId="7777777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44</w:t>
            </w:r>
          </w:p>
        </w:tc>
        <w:tc>
          <w:tcPr>
            <w:tcW w:w="1615" w:type="dxa"/>
          </w:tcPr>
          <w:p w14:paraId="653DD719" w14:textId="419936F6"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0</w:t>
            </w:r>
            <w:r w:rsidR="00445734">
              <w:rPr>
                <w:rFonts w:ascii="Times New Roman" w:hAnsi="Times New Roman" w:cs="Times New Roman"/>
                <w:sz w:val="24"/>
                <w:szCs w:val="24"/>
              </w:rPr>
              <w:t>/44</w:t>
            </w:r>
          </w:p>
        </w:tc>
        <w:tc>
          <w:tcPr>
            <w:tcW w:w="1253" w:type="dxa"/>
          </w:tcPr>
          <w:p w14:paraId="50120CC2" w14:textId="07D4BAC2"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91" w:type="dxa"/>
          </w:tcPr>
          <w:p w14:paraId="1071BD71" w14:textId="242E54A3"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2</w:t>
            </w:r>
            <w:r w:rsidR="00445734">
              <w:rPr>
                <w:rFonts w:ascii="Times New Roman" w:hAnsi="Times New Roman" w:cs="Times New Roman"/>
                <w:sz w:val="24"/>
                <w:szCs w:val="24"/>
              </w:rPr>
              <w:t>/44</w:t>
            </w:r>
          </w:p>
        </w:tc>
        <w:tc>
          <w:tcPr>
            <w:tcW w:w="1511" w:type="dxa"/>
          </w:tcPr>
          <w:p w14:paraId="767D45FB" w14:textId="77777777" w:rsidR="0020655C" w:rsidRPr="00F97349" w:rsidRDefault="0020655C" w:rsidP="004635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4.5</w:t>
            </w:r>
          </w:p>
        </w:tc>
      </w:tr>
      <w:bookmarkEnd w:id="19"/>
    </w:tbl>
    <w:p w14:paraId="79A242EC" w14:textId="5032EB6E" w:rsidR="00926516" w:rsidRDefault="00926516" w:rsidP="004635E2">
      <w:pPr>
        <w:spacing w:after="0" w:line="240" w:lineRule="auto"/>
        <w:jc w:val="both"/>
        <w:rPr>
          <w:rFonts w:ascii="Times New Roman" w:hAnsi="Times New Roman" w:cs="Times New Roman"/>
          <w:sz w:val="24"/>
          <w:szCs w:val="24"/>
        </w:rPr>
      </w:pPr>
    </w:p>
    <w:p w14:paraId="7C40758A" w14:textId="4C7EA9DC" w:rsidR="00F100FF" w:rsidRDefault="00F100FF" w:rsidP="004635E2">
      <w:pPr>
        <w:spacing w:after="0" w:line="240" w:lineRule="auto"/>
        <w:jc w:val="both"/>
        <w:rPr>
          <w:rFonts w:ascii="Times New Roman" w:hAnsi="Times New Roman" w:cs="Times New Roman"/>
          <w:sz w:val="24"/>
          <w:szCs w:val="24"/>
        </w:rPr>
      </w:pPr>
    </w:p>
    <w:p w14:paraId="3F8155C6" w14:textId="75F21826" w:rsidR="005E67CA" w:rsidRDefault="00926516" w:rsidP="004635E2">
      <w:pPr>
        <w:spacing w:after="0" w:line="240" w:lineRule="auto"/>
        <w:jc w:val="both"/>
        <w:rPr>
          <w:rFonts w:ascii="Times New Roman" w:hAnsi="Times New Roman" w:cs="Times New Roman"/>
          <w:sz w:val="24"/>
          <w:szCs w:val="24"/>
        </w:rPr>
      </w:pPr>
      <w:r w:rsidRPr="001737FD">
        <w:rPr>
          <w:rFonts w:ascii="Times New Roman" w:hAnsi="Times New Roman" w:cs="Times New Roman"/>
          <w:b/>
          <w:sz w:val="24"/>
          <w:szCs w:val="24"/>
        </w:rPr>
        <w:t>Table 2</w:t>
      </w:r>
      <w:r>
        <w:rPr>
          <w:rFonts w:ascii="Times New Roman" w:hAnsi="Times New Roman" w:cs="Times New Roman"/>
          <w:sz w:val="24"/>
          <w:szCs w:val="24"/>
        </w:rPr>
        <w:t xml:space="preserve">: </w:t>
      </w:r>
      <w:r w:rsidR="005E67CA">
        <w:rPr>
          <w:rFonts w:ascii="Times New Roman" w:hAnsi="Times New Roman" w:cs="Times New Roman"/>
          <w:sz w:val="24"/>
          <w:szCs w:val="24"/>
        </w:rPr>
        <w:t>Measurement of percent discrepancy betw</w:t>
      </w:r>
      <w:r w:rsidR="005A56A8">
        <w:rPr>
          <w:rFonts w:ascii="Times New Roman" w:hAnsi="Times New Roman" w:cs="Times New Roman"/>
          <w:sz w:val="24"/>
          <w:szCs w:val="24"/>
        </w:rPr>
        <w:t>een each erroneous value and the</w:t>
      </w:r>
      <w:r w:rsidR="005E67CA">
        <w:rPr>
          <w:rFonts w:ascii="Times New Roman" w:hAnsi="Times New Roman" w:cs="Times New Roman"/>
          <w:sz w:val="24"/>
          <w:szCs w:val="24"/>
        </w:rPr>
        <w:t xml:space="preserve"> actual value for continuous quantitative variables </w:t>
      </w:r>
    </w:p>
    <w:p w14:paraId="32474107" w14:textId="6A9B3650" w:rsidR="00926516" w:rsidRDefault="00926516" w:rsidP="004635E2">
      <w:pPr>
        <w:spacing w:after="0" w:line="240" w:lineRule="auto"/>
        <w:jc w:val="both"/>
        <w:rPr>
          <w:rFonts w:ascii="Times New Roman" w:hAnsi="Times New Roman" w:cs="Times New Roman"/>
          <w:sz w:val="24"/>
          <w:szCs w:val="24"/>
        </w:rPr>
      </w:pPr>
    </w:p>
    <w:tbl>
      <w:tblPr>
        <w:tblStyle w:val="GridTable4-Accent5"/>
        <w:tblW w:w="9376" w:type="dxa"/>
        <w:tblLook w:val="04A0" w:firstRow="1" w:lastRow="0" w:firstColumn="1" w:lastColumn="0" w:noHBand="0" w:noVBand="1"/>
        <w:tblPrChange w:id="21" w:author="Troy" w:date="2018-12-19T14:52:00Z">
          <w:tblPr>
            <w:tblStyle w:val="GridTable4-Accent5"/>
            <w:tblW w:w="11919" w:type="dxa"/>
            <w:tblLook w:val="04A0" w:firstRow="1" w:lastRow="0" w:firstColumn="1" w:lastColumn="0" w:noHBand="0" w:noVBand="1"/>
          </w:tblPr>
        </w:tblPrChange>
      </w:tblPr>
      <w:tblGrid>
        <w:gridCol w:w="1609"/>
        <w:gridCol w:w="1752"/>
        <w:gridCol w:w="2005"/>
        <w:gridCol w:w="2005"/>
        <w:gridCol w:w="2005"/>
        <w:tblGridChange w:id="22">
          <w:tblGrid>
            <w:gridCol w:w="2045"/>
            <w:gridCol w:w="2227"/>
            <w:gridCol w:w="2549"/>
            <w:gridCol w:w="2549"/>
            <w:gridCol w:w="2549"/>
          </w:tblGrid>
        </w:tblGridChange>
      </w:tblGrid>
      <w:tr w:rsidR="00F91FA9" w:rsidRPr="00F97349" w14:paraId="4A7DD9ED" w14:textId="49355259" w:rsidTr="00823639">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1609" w:type="dxa"/>
            <w:tcPrChange w:id="23" w:author="Troy" w:date="2018-12-19T14:52:00Z">
              <w:tcPr>
                <w:tcW w:w="0" w:type="dxa"/>
              </w:tcPr>
            </w:tcPrChange>
          </w:tcPr>
          <w:p w14:paraId="32A543AC" w14:textId="597D03E7" w:rsidR="00F91FA9" w:rsidRPr="00F97349" w:rsidRDefault="00F91FA9" w:rsidP="00F91FA9">
            <w:pPr>
              <w:jc w:val="both"/>
              <w:cnfStyle w:val="101000000000" w:firstRow="1" w:lastRow="0" w:firstColumn="1"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lastRenderedPageBreak/>
              <w:t>Variable</w:t>
            </w:r>
          </w:p>
        </w:tc>
        <w:tc>
          <w:tcPr>
            <w:tcW w:w="1752" w:type="dxa"/>
            <w:tcPrChange w:id="24" w:author="Troy" w:date="2018-12-19T14:52:00Z">
              <w:tcPr>
                <w:tcW w:w="0" w:type="dxa"/>
              </w:tcPr>
            </w:tcPrChange>
          </w:tcPr>
          <w:p w14:paraId="0921E173" w14:textId="62CB2C37" w:rsidR="00F91FA9" w:rsidRPr="00F97349" w:rsidRDefault="00F91FA9" w:rsidP="00F91F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Erroneous Values</w:t>
            </w:r>
          </w:p>
        </w:tc>
        <w:tc>
          <w:tcPr>
            <w:tcW w:w="2005" w:type="dxa"/>
            <w:tcPrChange w:id="25" w:author="Troy" w:date="2018-12-19T14:52:00Z">
              <w:tcPr>
                <w:tcW w:w="0" w:type="dxa"/>
              </w:tcPr>
            </w:tcPrChange>
          </w:tcPr>
          <w:p w14:paraId="73D2A296" w14:textId="418B91B1" w:rsidR="00F91FA9" w:rsidRPr="00F97349" w:rsidRDefault="00F91FA9" w:rsidP="00F91F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Discrepancy Value Range</w:t>
            </w:r>
          </w:p>
        </w:tc>
        <w:tc>
          <w:tcPr>
            <w:tcW w:w="2005" w:type="dxa"/>
            <w:tcPrChange w:id="26" w:author="Troy" w:date="2018-12-19T14:52:00Z">
              <w:tcPr>
                <w:tcW w:w="0" w:type="dxa"/>
              </w:tcPr>
            </w:tcPrChange>
          </w:tcPr>
          <w:p w14:paraId="72B43BF7" w14:textId="0677A584" w:rsidR="00F91FA9" w:rsidRPr="00F97349" w:rsidRDefault="00337FC4" w:rsidP="00F91F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Percent</w:t>
            </w:r>
            <w:r w:rsidR="00F91FA9">
              <w:rPr>
                <w:rFonts w:ascii="Times New Roman" w:hAnsi="Times New Roman" w:cs="Times New Roman"/>
                <w:sz w:val="24"/>
                <w:szCs w:val="24"/>
              </w:rPr>
              <w:t xml:space="preserve"> Discrepancy Range</w:t>
            </w:r>
            <w:r>
              <w:rPr>
                <w:rFonts w:ascii="Times New Roman" w:hAnsi="Times New Roman" w:cs="Times New Roman"/>
                <w:sz w:val="24"/>
                <w:szCs w:val="24"/>
              </w:rPr>
              <w:t xml:space="preserve"> (%)</w:t>
            </w:r>
          </w:p>
        </w:tc>
        <w:tc>
          <w:tcPr>
            <w:tcW w:w="2005" w:type="dxa"/>
            <w:tcPrChange w:id="27" w:author="Troy" w:date="2018-12-19T14:52:00Z">
              <w:tcPr>
                <w:tcW w:w="0" w:type="dxa"/>
              </w:tcPr>
            </w:tcPrChange>
          </w:tcPr>
          <w:p w14:paraId="79770CCB" w14:textId="3B24C2FF" w:rsidR="00F91FA9" w:rsidRDefault="00337FC4" w:rsidP="00F91F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Percent</w:t>
            </w:r>
            <w:r w:rsidR="00F91FA9">
              <w:rPr>
                <w:rFonts w:ascii="Times New Roman" w:hAnsi="Times New Roman" w:cs="Times New Roman"/>
                <w:sz w:val="24"/>
                <w:szCs w:val="24"/>
              </w:rPr>
              <w:t xml:space="preserve"> Discrepancy Median</w:t>
            </w:r>
            <w:r>
              <w:rPr>
                <w:rFonts w:ascii="Times New Roman" w:hAnsi="Times New Roman" w:cs="Times New Roman"/>
                <w:sz w:val="24"/>
                <w:szCs w:val="24"/>
              </w:rPr>
              <w:t xml:space="preserve"> (%)</w:t>
            </w:r>
          </w:p>
        </w:tc>
      </w:tr>
      <w:tr w:rsidR="00F91FA9" w:rsidRPr="00F97349" w14:paraId="3618B852" w14:textId="5C4F44F7" w:rsidTr="0082363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09" w:type="dxa"/>
            <w:tcPrChange w:id="28" w:author="Troy" w:date="2018-12-19T14:52:00Z">
              <w:tcPr>
                <w:tcW w:w="0" w:type="dxa"/>
              </w:tcPr>
            </w:tcPrChange>
          </w:tcPr>
          <w:p w14:paraId="6207047C" w14:textId="690A6671" w:rsidR="00F91FA9" w:rsidRPr="00F97349" w:rsidRDefault="00F91FA9" w:rsidP="00F91FA9">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bookmarkStart w:id="29" w:name="_Hlk530219034"/>
            <w:r>
              <w:rPr>
                <w:rFonts w:ascii="Times New Roman" w:hAnsi="Times New Roman" w:cs="Times New Roman"/>
                <w:sz w:val="24"/>
                <w:szCs w:val="24"/>
              </w:rPr>
              <w:t>Age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w:t>
            </w:r>
          </w:p>
        </w:tc>
        <w:tc>
          <w:tcPr>
            <w:tcW w:w="1752" w:type="dxa"/>
            <w:tcPrChange w:id="30" w:author="Troy" w:date="2018-12-19T14:52:00Z">
              <w:tcPr>
                <w:tcW w:w="0" w:type="dxa"/>
              </w:tcPr>
            </w:tcPrChange>
          </w:tcPr>
          <w:p w14:paraId="4243E535" w14:textId="11BF2FA7" w:rsidR="00F91FA9" w:rsidRDefault="00F91FA9" w:rsidP="00F91F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97</w:t>
            </w:r>
            <w:r>
              <w:rPr>
                <w:rFonts w:ascii="Times New Roman" w:hAnsi="Times New Roman" w:cs="Times New Roman"/>
                <w:sz w:val="24"/>
                <w:szCs w:val="24"/>
              </w:rPr>
              <w:t>/834</w:t>
            </w:r>
            <w:r w:rsidR="005E67CA">
              <w:rPr>
                <w:rFonts w:ascii="Times New Roman" w:hAnsi="Times New Roman" w:cs="Times New Roman"/>
                <w:sz w:val="24"/>
                <w:szCs w:val="24"/>
              </w:rPr>
              <w:t xml:space="preserve"> (11.6%)</w:t>
            </w:r>
          </w:p>
        </w:tc>
        <w:tc>
          <w:tcPr>
            <w:tcW w:w="2005" w:type="dxa"/>
            <w:tcPrChange w:id="31" w:author="Troy" w:date="2018-12-19T14:52:00Z">
              <w:tcPr>
                <w:tcW w:w="0" w:type="dxa"/>
              </w:tcPr>
            </w:tcPrChange>
          </w:tcPr>
          <w:p w14:paraId="41BD0C21" w14:textId="24D79015" w:rsidR="00F91FA9" w:rsidRDefault="00F91FA9" w:rsidP="00F91F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0.2 - 14</w:t>
            </w:r>
          </w:p>
        </w:tc>
        <w:tc>
          <w:tcPr>
            <w:tcW w:w="2005" w:type="dxa"/>
            <w:tcPrChange w:id="32" w:author="Troy" w:date="2018-12-19T14:52:00Z">
              <w:tcPr>
                <w:tcW w:w="0" w:type="dxa"/>
              </w:tcPr>
            </w:tcPrChange>
          </w:tcPr>
          <w:p w14:paraId="0C871AB8" w14:textId="7CBF4606" w:rsidR="00F91FA9" w:rsidRDefault="00F91FA9" w:rsidP="00F91F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1.4 - 1000</w:t>
            </w:r>
          </w:p>
        </w:tc>
        <w:tc>
          <w:tcPr>
            <w:tcW w:w="2005" w:type="dxa"/>
            <w:tcPrChange w:id="33" w:author="Troy" w:date="2018-12-19T14:52:00Z">
              <w:tcPr>
                <w:tcW w:w="0" w:type="dxa"/>
              </w:tcPr>
            </w:tcPrChange>
          </w:tcPr>
          <w:p w14:paraId="224A45BC" w14:textId="0730CF2E" w:rsidR="00F91FA9" w:rsidRDefault="00F91FA9" w:rsidP="00F91F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13.5</w:t>
            </w:r>
          </w:p>
        </w:tc>
      </w:tr>
      <w:tr w:rsidR="00F91FA9" w:rsidRPr="00F97349" w14:paraId="62DB636A" w14:textId="22A5EFDD" w:rsidTr="00823639">
        <w:trPr>
          <w:trHeight w:val="290"/>
        </w:trPr>
        <w:tc>
          <w:tcPr>
            <w:cnfStyle w:val="001000000000" w:firstRow="0" w:lastRow="0" w:firstColumn="1" w:lastColumn="0" w:oddVBand="0" w:evenVBand="0" w:oddHBand="0" w:evenHBand="0" w:firstRowFirstColumn="0" w:firstRowLastColumn="0" w:lastRowFirstColumn="0" w:lastRowLastColumn="0"/>
            <w:tcW w:w="1609" w:type="dxa"/>
            <w:tcPrChange w:id="34" w:author="Troy" w:date="2018-12-19T14:52:00Z">
              <w:tcPr>
                <w:tcW w:w="0" w:type="dxa"/>
              </w:tcPr>
            </w:tcPrChange>
          </w:tcPr>
          <w:p w14:paraId="14099658" w14:textId="50EE508F" w:rsidR="00F91FA9" w:rsidRPr="00F97349" w:rsidRDefault="00F91FA9" w:rsidP="00F91FA9">
            <w:pPr>
              <w:jc w:val="both"/>
              <w:rPr>
                <w:rFonts w:ascii="Times New Roman" w:hAnsi="Times New Roman" w:cs="Times New Roman"/>
                <w:sz w:val="24"/>
                <w:szCs w:val="24"/>
              </w:rPr>
            </w:pPr>
            <w:r>
              <w:rPr>
                <w:rFonts w:ascii="Times New Roman" w:hAnsi="Times New Roman" w:cs="Times New Roman"/>
                <w:sz w:val="24"/>
                <w:szCs w:val="24"/>
              </w:rPr>
              <w:t>Weight (kg)</w:t>
            </w:r>
          </w:p>
        </w:tc>
        <w:tc>
          <w:tcPr>
            <w:tcW w:w="1752" w:type="dxa"/>
            <w:tcPrChange w:id="35" w:author="Troy" w:date="2018-12-19T14:52:00Z">
              <w:tcPr>
                <w:tcW w:w="0" w:type="dxa"/>
              </w:tcPr>
            </w:tcPrChange>
          </w:tcPr>
          <w:p w14:paraId="4ED95BC0" w14:textId="14492A23" w:rsidR="00F91FA9" w:rsidRDefault="00F91FA9" w:rsidP="00F91F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52</w:t>
            </w:r>
            <w:r>
              <w:rPr>
                <w:rFonts w:ascii="Times New Roman" w:hAnsi="Times New Roman" w:cs="Times New Roman"/>
                <w:sz w:val="24"/>
                <w:szCs w:val="24"/>
              </w:rPr>
              <w:t>/716</w:t>
            </w:r>
            <w:r w:rsidR="000444E1">
              <w:rPr>
                <w:rFonts w:ascii="Times New Roman" w:hAnsi="Times New Roman" w:cs="Times New Roman"/>
                <w:sz w:val="24"/>
                <w:szCs w:val="24"/>
              </w:rPr>
              <w:t xml:space="preserve"> </w:t>
            </w:r>
            <w:r w:rsidR="00C17FC8">
              <w:rPr>
                <w:rFonts w:ascii="Times New Roman" w:hAnsi="Times New Roman" w:cs="Times New Roman"/>
                <w:sz w:val="24"/>
                <w:szCs w:val="24"/>
              </w:rPr>
              <w:t>(7.26%)</w:t>
            </w:r>
          </w:p>
        </w:tc>
        <w:tc>
          <w:tcPr>
            <w:tcW w:w="2005" w:type="dxa"/>
            <w:tcPrChange w:id="36" w:author="Troy" w:date="2018-12-19T14:52:00Z">
              <w:tcPr>
                <w:tcW w:w="0" w:type="dxa"/>
              </w:tcPr>
            </w:tcPrChange>
          </w:tcPr>
          <w:p w14:paraId="03A1ADEB" w14:textId="3C580F65" w:rsidR="00F91FA9" w:rsidRDefault="00F91FA9" w:rsidP="00F91F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 – 31.1</w:t>
            </w:r>
          </w:p>
        </w:tc>
        <w:tc>
          <w:tcPr>
            <w:tcW w:w="2005" w:type="dxa"/>
            <w:tcPrChange w:id="37" w:author="Troy" w:date="2018-12-19T14:52:00Z">
              <w:tcPr>
                <w:tcW w:w="0" w:type="dxa"/>
              </w:tcPr>
            </w:tcPrChange>
          </w:tcPr>
          <w:p w14:paraId="6C99C9B0" w14:textId="1953772D" w:rsidR="00F91FA9" w:rsidRDefault="00F91FA9" w:rsidP="00F91F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0.34 - 136.6</w:t>
            </w:r>
          </w:p>
        </w:tc>
        <w:tc>
          <w:tcPr>
            <w:tcW w:w="2005" w:type="dxa"/>
            <w:tcPrChange w:id="38" w:author="Troy" w:date="2018-12-19T14:52:00Z">
              <w:tcPr>
                <w:tcW w:w="0" w:type="dxa"/>
              </w:tcPr>
            </w:tcPrChange>
          </w:tcPr>
          <w:p w14:paraId="46EB8744" w14:textId="7688D825" w:rsidR="00F91FA9" w:rsidRDefault="00F91FA9" w:rsidP="00F91F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9.4</w:t>
            </w:r>
          </w:p>
        </w:tc>
      </w:tr>
      <w:tr w:rsidR="00F91FA9" w:rsidRPr="00F97349" w14:paraId="5403444B" w14:textId="4FF50E7A" w:rsidTr="00823639">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1609" w:type="dxa"/>
            <w:tcPrChange w:id="39" w:author="Troy" w:date="2018-12-19T14:52:00Z">
              <w:tcPr>
                <w:tcW w:w="0" w:type="dxa"/>
              </w:tcPr>
            </w:tcPrChange>
          </w:tcPr>
          <w:p w14:paraId="591E2C57" w14:textId="25B8061E" w:rsidR="00F91FA9" w:rsidRPr="00F97349" w:rsidRDefault="00F91FA9" w:rsidP="00F91FA9">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Blood Glucose (g/mL)</w:t>
            </w:r>
          </w:p>
        </w:tc>
        <w:tc>
          <w:tcPr>
            <w:tcW w:w="1752" w:type="dxa"/>
            <w:tcPrChange w:id="40" w:author="Troy" w:date="2018-12-19T14:52:00Z">
              <w:tcPr>
                <w:tcW w:w="0" w:type="dxa"/>
              </w:tcPr>
            </w:tcPrChange>
          </w:tcPr>
          <w:p w14:paraId="7597FE3D" w14:textId="7D82696D" w:rsidR="00F91FA9" w:rsidRPr="00F97349" w:rsidRDefault="00F91FA9" w:rsidP="00F91F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8/307</w:t>
            </w:r>
            <w:r w:rsidR="00C17FC8">
              <w:rPr>
                <w:rFonts w:ascii="Times New Roman" w:hAnsi="Times New Roman" w:cs="Times New Roman"/>
                <w:sz w:val="24"/>
                <w:szCs w:val="24"/>
              </w:rPr>
              <w:t xml:space="preserve"> (2.61%)</w:t>
            </w:r>
          </w:p>
        </w:tc>
        <w:tc>
          <w:tcPr>
            <w:tcW w:w="2005" w:type="dxa"/>
            <w:tcPrChange w:id="41" w:author="Troy" w:date="2018-12-19T14:52:00Z">
              <w:tcPr>
                <w:tcW w:w="0" w:type="dxa"/>
              </w:tcPr>
            </w:tcPrChange>
          </w:tcPr>
          <w:p w14:paraId="630154EE" w14:textId="7629A9B8" w:rsidR="00F91FA9" w:rsidRPr="00F97349" w:rsidRDefault="00F91FA9" w:rsidP="00F91F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 – 168</w:t>
            </w:r>
          </w:p>
        </w:tc>
        <w:tc>
          <w:tcPr>
            <w:tcW w:w="2005" w:type="dxa"/>
            <w:tcPrChange w:id="42" w:author="Troy" w:date="2018-12-19T14:52:00Z">
              <w:tcPr>
                <w:tcW w:w="0" w:type="dxa"/>
              </w:tcPr>
            </w:tcPrChange>
          </w:tcPr>
          <w:p w14:paraId="45242885" w14:textId="57313E65" w:rsidR="00F91FA9" w:rsidRPr="00F97349" w:rsidRDefault="00F91FA9" w:rsidP="00F91F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 – 131.0</w:t>
            </w:r>
          </w:p>
        </w:tc>
        <w:tc>
          <w:tcPr>
            <w:tcW w:w="2005" w:type="dxa"/>
            <w:tcPrChange w:id="43" w:author="Troy" w:date="2018-12-19T14:52:00Z">
              <w:tcPr>
                <w:tcW w:w="0" w:type="dxa"/>
              </w:tcPr>
            </w:tcPrChange>
          </w:tcPr>
          <w:p w14:paraId="26FEF968" w14:textId="7AD90BBC" w:rsidR="00F91FA9" w:rsidRDefault="00F91FA9" w:rsidP="00F91F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16.9</w:t>
            </w:r>
          </w:p>
        </w:tc>
      </w:tr>
      <w:tr w:rsidR="00F91FA9" w:rsidRPr="00F97349" w14:paraId="3D434A0F" w14:textId="3743A48D" w:rsidTr="00823639">
        <w:trPr>
          <w:trHeight w:val="582"/>
        </w:trPr>
        <w:tc>
          <w:tcPr>
            <w:cnfStyle w:val="001000000000" w:firstRow="0" w:lastRow="0" w:firstColumn="1" w:lastColumn="0" w:oddVBand="0" w:evenVBand="0" w:oddHBand="0" w:evenHBand="0" w:firstRowFirstColumn="0" w:firstRowLastColumn="0" w:lastRowFirstColumn="0" w:lastRowLastColumn="0"/>
            <w:tcW w:w="1609" w:type="dxa"/>
            <w:tcPrChange w:id="44" w:author="Troy" w:date="2018-12-19T14:52:00Z">
              <w:tcPr>
                <w:tcW w:w="0" w:type="dxa"/>
              </w:tcPr>
            </w:tcPrChange>
          </w:tcPr>
          <w:p w14:paraId="1C5FD13B" w14:textId="275AD7BD" w:rsidR="00F91FA9" w:rsidRPr="00F97349" w:rsidRDefault="00F91FA9" w:rsidP="00F91FA9">
            <w:pPr>
              <w:jc w:val="both"/>
              <w:rPr>
                <w:rFonts w:ascii="Times New Roman" w:hAnsi="Times New Roman" w:cs="Times New Roman"/>
                <w:sz w:val="24"/>
                <w:szCs w:val="24"/>
              </w:rPr>
            </w:pPr>
            <w:r>
              <w:rPr>
                <w:rFonts w:ascii="Times New Roman" w:hAnsi="Times New Roman" w:cs="Times New Roman"/>
                <w:sz w:val="24"/>
                <w:szCs w:val="24"/>
              </w:rPr>
              <w:t>Blood Lactate (mmol/L)</w:t>
            </w:r>
          </w:p>
        </w:tc>
        <w:tc>
          <w:tcPr>
            <w:tcW w:w="1752" w:type="dxa"/>
            <w:tcPrChange w:id="45" w:author="Troy" w:date="2018-12-19T14:52:00Z">
              <w:tcPr>
                <w:tcW w:w="0" w:type="dxa"/>
              </w:tcPr>
            </w:tcPrChange>
          </w:tcPr>
          <w:p w14:paraId="22EA9210" w14:textId="0B24BB96" w:rsidR="00F91FA9" w:rsidRPr="00F97349" w:rsidRDefault="00F91FA9" w:rsidP="00F91F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6/185</w:t>
            </w:r>
            <w:r w:rsidR="00C17FC8">
              <w:rPr>
                <w:rFonts w:ascii="Times New Roman" w:hAnsi="Times New Roman" w:cs="Times New Roman"/>
                <w:sz w:val="24"/>
                <w:szCs w:val="24"/>
              </w:rPr>
              <w:t xml:space="preserve"> (3.24%)</w:t>
            </w:r>
          </w:p>
        </w:tc>
        <w:tc>
          <w:tcPr>
            <w:tcW w:w="2005" w:type="dxa"/>
            <w:tcPrChange w:id="46" w:author="Troy" w:date="2018-12-19T14:52:00Z">
              <w:tcPr>
                <w:tcW w:w="0" w:type="dxa"/>
              </w:tcPr>
            </w:tcPrChange>
          </w:tcPr>
          <w:p w14:paraId="1BF22A2F" w14:textId="2D43A519" w:rsidR="00F91FA9" w:rsidRPr="00F97349" w:rsidRDefault="00F91FA9" w:rsidP="00F91F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0.1 - 9.3</w:t>
            </w:r>
          </w:p>
        </w:tc>
        <w:tc>
          <w:tcPr>
            <w:tcW w:w="2005" w:type="dxa"/>
            <w:tcPrChange w:id="47" w:author="Troy" w:date="2018-12-19T14:52:00Z">
              <w:tcPr>
                <w:tcW w:w="0" w:type="dxa"/>
              </w:tcPr>
            </w:tcPrChange>
          </w:tcPr>
          <w:p w14:paraId="344913A8" w14:textId="40530F03" w:rsidR="00F91FA9" w:rsidRPr="00F97349" w:rsidRDefault="00F91FA9" w:rsidP="00F91F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254.5</w:t>
            </w:r>
          </w:p>
        </w:tc>
        <w:tc>
          <w:tcPr>
            <w:tcW w:w="2005" w:type="dxa"/>
            <w:tcPrChange w:id="48" w:author="Troy" w:date="2018-12-19T14:52:00Z">
              <w:tcPr>
                <w:tcW w:w="0" w:type="dxa"/>
              </w:tcPr>
            </w:tcPrChange>
          </w:tcPr>
          <w:p w14:paraId="4B0012B9" w14:textId="73A414B8" w:rsidR="00F91FA9" w:rsidRDefault="00F91FA9" w:rsidP="00F91F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40.8</w:t>
            </w:r>
          </w:p>
        </w:tc>
      </w:tr>
      <w:tr w:rsidR="00F91FA9" w:rsidRPr="00F97349" w14:paraId="022D8AE0" w14:textId="334919EF" w:rsidTr="00823639">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1609" w:type="dxa"/>
            <w:tcPrChange w:id="49" w:author="Troy" w:date="2018-12-19T14:52:00Z">
              <w:tcPr>
                <w:tcW w:w="0" w:type="dxa"/>
              </w:tcPr>
            </w:tcPrChange>
          </w:tcPr>
          <w:p w14:paraId="47605E63" w14:textId="1BCF8E62" w:rsidR="00F91FA9" w:rsidRDefault="00F91FA9" w:rsidP="00F91FA9">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Base Excess (mmol/L)</w:t>
            </w:r>
          </w:p>
        </w:tc>
        <w:tc>
          <w:tcPr>
            <w:tcW w:w="1752" w:type="dxa"/>
            <w:tcPrChange w:id="50" w:author="Troy" w:date="2018-12-19T14:52:00Z">
              <w:tcPr>
                <w:tcW w:w="0" w:type="dxa"/>
              </w:tcPr>
            </w:tcPrChange>
          </w:tcPr>
          <w:p w14:paraId="5711DC8C" w14:textId="62D6ED97" w:rsidR="00F91FA9" w:rsidRDefault="00F91FA9" w:rsidP="00F91F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4/171</w:t>
            </w:r>
            <w:r w:rsidR="00C17FC8">
              <w:rPr>
                <w:rFonts w:ascii="Times New Roman" w:hAnsi="Times New Roman" w:cs="Times New Roman"/>
                <w:sz w:val="24"/>
                <w:szCs w:val="24"/>
              </w:rPr>
              <w:t xml:space="preserve"> (2.34%)</w:t>
            </w:r>
          </w:p>
        </w:tc>
        <w:tc>
          <w:tcPr>
            <w:tcW w:w="2005" w:type="dxa"/>
            <w:tcPrChange w:id="51" w:author="Troy" w:date="2018-12-19T14:52:00Z">
              <w:tcPr>
                <w:tcW w:w="0" w:type="dxa"/>
              </w:tcPr>
            </w:tcPrChange>
          </w:tcPr>
          <w:p w14:paraId="6346C5DE" w14:textId="429D3DB9" w:rsidR="00F91FA9" w:rsidRDefault="00F91FA9" w:rsidP="00F91F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0.45 – 20.1</w:t>
            </w:r>
          </w:p>
        </w:tc>
        <w:tc>
          <w:tcPr>
            <w:tcW w:w="2005" w:type="dxa"/>
            <w:tcPrChange w:id="52" w:author="Troy" w:date="2018-12-19T14:52:00Z">
              <w:tcPr>
                <w:tcW w:w="0" w:type="dxa"/>
              </w:tcPr>
            </w:tcPrChange>
          </w:tcPr>
          <w:p w14:paraId="2D21BBC7" w14:textId="77AF61B6" w:rsidR="00F91FA9" w:rsidRDefault="00F91FA9" w:rsidP="00F91F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71 - 773</w:t>
            </w:r>
          </w:p>
        </w:tc>
        <w:tc>
          <w:tcPr>
            <w:tcW w:w="2005" w:type="dxa"/>
            <w:tcPrChange w:id="53" w:author="Troy" w:date="2018-12-19T14:52:00Z">
              <w:tcPr>
                <w:tcW w:w="0" w:type="dxa"/>
              </w:tcPr>
            </w:tcPrChange>
          </w:tcPr>
          <w:p w14:paraId="604620E1" w14:textId="78BBC68F" w:rsidR="00F91FA9" w:rsidRDefault="00F91FA9" w:rsidP="00F91F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w:t>
            </w:r>
          </w:p>
        </w:tc>
      </w:tr>
      <w:tr w:rsidR="00F91FA9" w:rsidRPr="00F97349" w14:paraId="38B71372" w14:textId="1388A0DF" w:rsidTr="00823639">
        <w:trPr>
          <w:trHeight w:val="569"/>
        </w:trPr>
        <w:tc>
          <w:tcPr>
            <w:cnfStyle w:val="001000000000" w:firstRow="0" w:lastRow="0" w:firstColumn="1" w:lastColumn="0" w:oddVBand="0" w:evenVBand="0" w:oddHBand="0" w:evenHBand="0" w:firstRowFirstColumn="0" w:firstRowLastColumn="0" w:lastRowFirstColumn="0" w:lastRowLastColumn="0"/>
            <w:tcW w:w="1609" w:type="dxa"/>
            <w:tcPrChange w:id="54" w:author="Troy" w:date="2018-12-19T14:52:00Z">
              <w:tcPr>
                <w:tcW w:w="0" w:type="dxa"/>
              </w:tcPr>
            </w:tcPrChange>
          </w:tcPr>
          <w:p w14:paraId="610F44D7" w14:textId="1D0B532E" w:rsidR="00F91FA9" w:rsidRDefault="00F91FA9" w:rsidP="00F91FA9">
            <w:pPr>
              <w:jc w:val="both"/>
              <w:rPr>
                <w:rFonts w:ascii="Times New Roman" w:hAnsi="Times New Roman" w:cs="Times New Roman"/>
                <w:sz w:val="24"/>
                <w:szCs w:val="24"/>
              </w:rPr>
            </w:pPr>
            <w:r>
              <w:rPr>
                <w:rFonts w:ascii="Times New Roman" w:hAnsi="Times New Roman" w:cs="Times New Roman"/>
                <w:sz w:val="24"/>
                <w:szCs w:val="24"/>
              </w:rPr>
              <w:t>Ionized Calcium (mmol/L)</w:t>
            </w:r>
          </w:p>
        </w:tc>
        <w:tc>
          <w:tcPr>
            <w:tcW w:w="1752" w:type="dxa"/>
            <w:tcPrChange w:id="55" w:author="Troy" w:date="2018-12-19T14:52:00Z">
              <w:tcPr>
                <w:tcW w:w="0" w:type="dxa"/>
              </w:tcPr>
            </w:tcPrChange>
          </w:tcPr>
          <w:p w14:paraId="21D0C3C6" w14:textId="4BA59866" w:rsidR="00F91FA9" w:rsidRDefault="00F91FA9" w:rsidP="00F91F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60/178</w:t>
            </w:r>
            <w:r w:rsidR="00C17FC8">
              <w:rPr>
                <w:rFonts w:ascii="Times New Roman" w:hAnsi="Times New Roman" w:cs="Times New Roman"/>
                <w:sz w:val="24"/>
                <w:szCs w:val="24"/>
              </w:rPr>
              <w:t xml:space="preserve"> (33.7%)</w:t>
            </w:r>
          </w:p>
        </w:tc>
        <w:tc>
          <w:tcPr>
            <w:tcW w:w="2005" w:type="dxa"/>
            <w:tcPrChange w:id="56" w:author="Troy" w:date="2018-12-19T14:52:00Z">
              <w:tcPr>
                <w:tcW w:w="0" w:type="dxa"/>
              </w:tcPr>
            </w:tcPrChange>
          </w:tcPr>
          <w:p w14:paraId="60F34A56" w14:textId="31CE6D0B" w:rsidR="00F91FA9" w:rsidRDefault="00F91FA9" w:rsidP="00F91F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 – 0.29</w:t>
            </w:r>
          </w:p>
        </w:tc>
        <w:tc>
          <w:tcPr>
            <w:tcW w:w="2005" w:type="dxa"/>
            <w:tcPrChange w:id="57" w:author="Troy" w:date="2018-12-19T14:52:00Z">
              <w:tcPr>
                <w:tcW w:w="0" w:type="dxa"/>
              </w:tcPr>
            </w:tcPrChange>
          </w:tcPr>
          <w:p w14:paraId="7077A30D" w14:textId="7085AB1F" w:rsidR="00F91FA9" w:rsidRDefault="00F91FA9" w:rsidP="00F91F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0.74 – 21.5</w:t>
            </w:r>
          </w:p>
        </w:tc>
        <w:tc>
          <w:tcPr>
            <w:tcW w:w="2005" w:type="dxa"/>
            <w:tcPrChange w:id="58" w:author="Troy" w:date="2018-12-19T14:52:00Z">
              <w:tcPr>
                <w:tcW w:w="0" w:type="dxa"/>
              </w:tcPr>
            </w:tcPrChange>
          </w:tcPr>
          <w:p w14:paraId="22FA98A7" w14:textId="56BD558F" w:rsidR="00F91FA9" w:rsidRDefault="00F91FA9" w:rsidP="00F91F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tc>
      </w:tr>
      <w:tr w:rsidR="00F91FA9" w:rsidRPr="00F97349" w14:paraId="3C9840DA" w14:textId="670D9AD7" w:rsidTr="0082363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09" w:type="dxa"/>
            <w:tcPrChange w:id="59" w:author="Troy" w:date="2018-12-19T14:52:00Z">
              <w:tcPr>
                <w:tcW w:w="0" w:type="dxa"/>
              </w:tcPr>
            </w:tcPrChange>
          </w:tcPr>
          <w:p w14:paraId="6271E1A4" w14:textId="1F97B92E" w:rsidR="00F91FA9" w:rsidRDefault="00F91FA9" w:rsidP="00F91FA9">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PCV (%)</w:t>
            </w:r>
          </w:p>
        </w:tc>
        <w:tc>
          <w:tcPr>
            <w:tcW w:w="1752" w:type="dxa"/>
            <w:tcPrChange w:id="60" w:author="Troy" w:date="2018-12-19T14:52:00Z">
              <w:tcPr>
                <w:tcW w:w="0" w:type="dxa"/>
              </w:tcPr>
            </w:tcPrChange>
          </w:tcPr>
          <w:p w14:paraId="45EA39A1" w14:textId="6EB1EACF" w:rsidR="00F91FA9" w:rsidRDefault="00F91FA9" w:rsidP="00F91F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55/253</w:t>
            </w:r>
            <w:r w:rsidR="00C17FC8">
              <w:rPr>
                <w:rFonts w:ascii="Times New Roman" w:hAnsi="Times New Roman" w:cs="Times New Roman"/>
                <w:sz w:val="24"/>
                <w:szCs w:val="24"/>
              </w:rPr>
              <w:t xml:space="preserve"> (21.7%)</w:t>
            </w:r>
          </w:p>
        </w:tc>
        <w:tc>
          <w:tcPr>
            <w:tcW w:w="2005" w:type="dxa"/>
            <w:tcPrChange w:id="61" w:author="Troy" w:date="2018-12-19T14:52:00Z">
              <w:tcPr>
                <w:tcW w:w="0" w:type="dxa"/>
              </w:tcPr>
            </w:tcPrChange>
          </w:tcPr>
          <w:p w14:paraId="45B1A24A" w14:textId="486BEE32" w:rsidR="00F91FA9" w:rsidRDefault="00F91FA9" w:rsidP="00F91F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 – 46.4</w:t>
            </w:r>
          </w:p>
        </w:tc>
        <w:tc>
          <w:tcPr>
            <w:tcW w:w="2005" w:type="dxa"/>
            <w:tcPrChange w:id="62" w:author="Troy" w:date="2018-12-19T14:52:00Z">
              <w:tcPr>
                <w:tcW w:w="0" w:type="dxa"/>
              </w:tcPr>
            </w:tcPrChange>
          </w:tcPr>
          <w:p w14:paraId="4AABD1B1" w14:textId="0972B0D4" w:rsidR="00F91FA9" w:rsidRDefault="00F91FA9" w:rsidP="00F91F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 – 93.5</w:t>
            </w:r>
          </w:p>
        </w:tc>
        <w:tc>
          <w:tcPr>
            <w:tcW w:w="2005" w:type="dxa"/>
            <w:tcPrChange w:id="63" w:author="Troy" w:date="2018-12-19T14:52:00Z">
              <w:tcPr>
                <w:tcW w:w="0" w:type="dxa"/>
              </w:tcPr>
            </w:tcPrChange>
          </w:tcPr>
          <w:p w14:paraId="758CA262" w14:textId="3888214C" w:rsidR="00F91FA9" w:rsidRDefault="00F91FA9" w:rsidP="00F91F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12.5</w:t>
            </w:r>
          </w:p>
        </w:tc>
      </w:tr>
      <w:tr w:rsidR="00F91FA9" w:rsidRPr="00F97349" w14:paraId="7FF6F2AC" w14:textId="07FA0F9F" w:rsidTr="00823639">
        <w:trPr>
          <w:trHeight w:val="290"/>
        </w:trPr>
        <w:tc>
          <w:tcPr>
            <w:cnfStyle w:val="001000000000" w:firstRow="0" w:lastRow="0" w:firstColumn="1" w:lastColumn="0" w:oddVBand="0" w:evenVBand="0" w:oddHBand="0" w:evenHBand="0" w:firstRowFirstColumn="0" w:firstRowLastColumn="0" w:lastRowFirstColumn="0" w:lastRowLastColumn="0"/>
            <w:tcW w:w="1609" w:type="dxa"/>
            <w:tcPrChange w:id="64" w:author="Troy" w:date="2018-12-19T14:52:00Z">
              <w:tcPr>
                <w:tcW w:w="0" w:type="dxa"/>
              </w:tcPr>
            </w:tcPrChange>
          </w:tcPr>
          <w:p w14:paraId="37FCC4F6" w14:textId="671F18A1" w:rsidR="00F91FA9" w:rsidRDefault="00F91FA9" w:rsidP="00F91FA9">
            <w:pPr>
              <w:jc w:val="both"/>
              <w:rPr>
                <w:rFonts w:ascii="Times New Roman" w:hAnsi="Times New Roman" w:cs="Times New Roman"/>
                <w:sz w:val="24"/>
                <w:szCs w:val="24"/>
              </w:rPr>
            </w:pPr>
            <w:r>
              <w:rPr>
                <w:rFonts w:ascii="Times New Roman" w:hAnsi="Times New Roman" w:cs="Times New Roman"/>
                <w:sz w:val="24"/>
                <w:szCs w:val="24"/>
              </w:rPr>
              <w:t>TS (g/</w:t>
            </w:r>
            <w:proofErr w:type="spellStart"/>
            <w:r>
              <w:rPr>
                <w:rFonts w:ascii="Times New Roman" w:hAnsi="Times New Roman" w:cs="Times New Roman"/>
                <w:sz w:val="24"/>
                <w:szCs w:val="24"/>
              </w:rPr>
              <w:t>dL</w:t>
            </w:r>
            <w:proofErr w:type="spellEnd"/>
            <w:r>
              <w:rPr>
                <w:rFonts w:ascii="Times New Roman" w:hAnsi="Times New Roman" w:cs="Times New Roman"/>
                <w:sz w:val="24"/>
                <w:szCs w:val="24"/>
              </w:rPr>
              <w:t>)</w:t>
            </w:r>
          </w:p>
        </w:tc>
        <w:tc>
          <w:tcPr>
            <w:tcW w:w="1752" w:type="dxa"/>
            <w:tcPrChange w:id="65" w:author="Troy" w:date="2018-12-19T14:52:00Z">
              <w:tcPr>
                <w:tcW w:w="0" w:type="dxa"/>
              </w:tcPr>
            </w:tcPrChange>
          </w:tcPr>
          <w:p w14:paraId="771CDC11" w14:textId="26E0A36D" w:rsidR="00F91FA9" w:rsidRDefault="00F91FA9" w:rsidP="00F91F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87/278</w:t>
            </w:r>
            <w:r w:rsidR="00C17FC8">
              <w:rPr>
                <w:rFonts w:ascii="Times New Roman" w:hAnsi="Times New Roman" w:cs="Times New Roman"/>
                <w:sz w:val="24"/>
                <w:szCs w:val="24"/>
              </w:rPr>
              <w:t xml:space="preserve"> (31.3%)</w:t>
            </w:r>
          </w:p>
        </w:tc>
        <w:tc>
          <w:tcPr>
            <w:tcW w:w="2005" w:type="dxa"/>
            <w:tcPrChange w:id="66" w:author="Troy" w:date="2018-12-19T14:52:00Z">
              <w:tcPr>
                <w:tcW w:w="0" w:type="dxa"/>
              </w:tcPr>
            </w:tcPrChange>
          </w:tcPr>
          <w:p w14:paraId="29337C0D" w14:textId="42AECB34" w:rsidR="00F91FA9" w:rsidRDefault="00F91FA9" w:rsidP="00F91F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 – 72.9</w:t>
            </w:r>
          </w:p>
        </w:tc>
        <w:tc>
          <w:tcPr>
            <w:tcW w:w="2005" w:type="dxa"/>
            <w:tcPrChange w:id="67" w:author="Troy" w:date="2018-12-19T14:52:00Z">
              <w:tcPr>
                <w:tcW w:w="0" w:type="dxa"/>
              </w:tcPr>
            </w:tcPrChange>
          </w:tcPr>
          <w:p w14:paraId="372ACC93" w14:textId="7AADE7C8" w:rsidR="00F91FA9" w:rsidRDefault="00F91FA9" w:rsidP="00F91F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 1026.8</w:t>
            </w:r>
          </w:p>
        </w:tc>
        <w:tc>
          <w:tcPr>
            <w:tcW w:w="2005" w:type="dxa"/>
            <w:tcPrChange w:id="68" w:author="Troy" w:date="2018-12-19T14:52:00Z">
              <w:tcPr>
                <w:tcW w:w="0" w:type="dxa"/>
              </w:tcPr>
            </w:tcPrChange>
          </w:tcPr>
          <w:p w14:paraId="0A3CEEEA" w14:textId="59722BFC" w:rsidR="00F91FA9" w:rsidRDefault="00F91FA9" w:rsidP="00F91F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13.8</w:t>
            </w:r>
          </w:p>
        </w:tc>
      </w:tr>
      <w:bookmarkEnd w:id="29"/>
    </w:tbl>
    <w:p w14:paraId="18150D4B" w14:textId="6D9A0116" w:rsidR="00F5769E" w:rsidRDefault="00F5769E">
      <w:pPr>
        <w:spacing w:after="0" w:line="240" w:lineRule="auto"/>
        <w:jc w:val="both"/>
        <w:rPr>
          <w:rFonts w:ascii="Times New Roman" w:hAnsi="Times New Roman" w:cs="Times New Roman"/>
          <w:sz w:val="24"/>
          <w:szCs w:val="24"/>
        </w:rPr>
      </w:pPr>
    </w:p>
    <w:p w14:paraId="77ACC8F2" w14:textId="649C29E7" w:rsidR="00B34F32" w:rsidRDefault="00B34F32">
      <w:pPr>
        <w:spacing w:after="0" w:line="240" w:lineRule="auto"/>
        <w:jc w:val="both"/>
        <w:rPr>
          <w:rFonts w:ascii="Times New Roman" w:hAnsi="Times New Roman" w:cs="Times New Roman"/>
          <w:sz w:val="24"/>
          <w:szCs w:val="24"/>
        </w:rPr>
      </w:pPr>
    </w:p>
    <w:p w14:paraId="56006140" w14:textId="7EBEAA1C" w:rsidR="00A502F2" w:rsidRDefault="00A502F2">
      <w:pPr>
        <w:spacing w:after="0" w:line="240" w:lineRule="auto"/>
        <w:jc w:val="both"/>
        <w:rPr>
          <w:rFonts w:ascii="Times New Roman" w:hAnsi="Times New Roman" w:cs="Times New Roman"/>
          <w:sz w:val="24"/>
          <w:szCs w:val="24"/>
        </w:rPr>
      </w:pPr>
      <w:bookmarkStart w:id="69" w:name="_Hlk529976415"/>
      <w:r w:rsidRPr="001737FD">
        <w:rPr>
          <w:rFonts w:ascii="Times New Roman" w:hAnsi="Times New Roman" w:cs="Times New Roman"/>
          <w:b/>
          <w:sz w:val="24"/>
          <w:szCs w:val="24"/>
        </w:rPr>
        <w:t>Table 3:</w:t>
      </w:r>
      <w:r>
        <w:rPr>
          <w:rFonts w:ascii="Times New Roman" w:hAnsi="Times New Roman" w:cs="Times New Roman"/>
          <w:sz w:val="24"/>
          <w:szCs w:val="24"/>
        </w:rPr>
        <w:t xml:space="preserve"> Consistency based on multiple </w:t>
      </w:r>
      <w:r w:rsidR="005A56A8">
        <w:rPr>
          <w:rFonts w:ascii="Times New Roman" w:hAnsi="Times New Roman" w:cs="Times New Roman"/>
          <w:sz w:val="24"/>
          <w:szCs w:val="24"/>
        </w:rPr>
        <w:t xml:space="preserve">predefined </w:t>
      </w:r>
      <w:r>
        <w:rPr>
          <w:rFonts w:ascii="Times New Roman" w:hAnsi="Times New Roman" w:cs="Times New Roman"/>
          <w:sz w:val="24"/>
          <w:szCs w:val="24"/>
        </w:rPr>
        <w:t>variables</w:t>
      </w:r>
    </w:p>
    <w:tbl>
      <w:tblPr>
        <w:tblStyle w:val="GridTable4-Accent5"/>
        <w:tblW w:w="0" w:type="auto"/>
        <w:tblLook w:val="04A0" w:firstRow="1" w:lastRow="0" w:firstColumn="1" w:lastColumn="0" w:noHBand="0" w:noVBand="1"/>
      </w:tblPr>
      <w:tblGrid>
        <w:gridCol w:w="1870"/>
        <w:gridCol w:w="1870"/>
        <w:gridCol w:w="1870"/>
        <w:gridCol w:w="1870"/>
      </w:tblGrid>
      <w:tr w:rsidR="00624DB0" w14:paraId="76A4C950" w14:textId="77777777" w:rsidTr="00B34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9985A4C" w14:textId="7C1123A8" w:rsidR="00624DB0" w:rsidRDefault="00624DB0">
            <w:pPr>
              <w:jc w:val="both"/>
              <w:rPr>
                <w:rFonts w:ascii="Times New Roman" w:hAnsi="Times New Roman" w:cs="Times New Roman"/>
                <w:sz w:val="24"/>
                <w:szCs w:val="24"/>
              </w:rPr>
            </w:pPr>
            <w:r>
              <w:rPr>
                <w:rFonts w:ascii="Times New Roman" w:hAnsi="Times New Roman" w:cs="Times New Roman"/>
                <w:sz w:val="24"/>
                <w:szCs w:val="24"/>
              </w:rPr>
              <w:t>Type of Inconsistency</w:t>
            </w:r>
          </w:p>
        </w:tc>
        <w:tc>
          <w:tcPr>
            <w:tcW w:w="1870" w:type="dxa"/>
          </w:tcPr>
          <w:p w14:paraId="04CCC591" w14:textId="58276501" w:rsidR="00624DB0" w:rsidRDefault="00624D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Instance</w:t>
            </w:r>
          </w:p>
        </w:tc>
        <w:tc>
          <w:tcPr>
            <w:tcW w:w="1870" w:type="dxa"/>
          </w:tcPr>
          <w:p w14:paraId="3EC408BE" w14:textId="7CB176AB" w:rsidR="00624DB0" w:rsidRDefault="00624D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instances</w:t>
            </w:r>
          </w:p>
        </w:tc>
        <w:tc>
          <w:tcPr>
            <w:tcW w:w="1870" w:type="dxa"/>
          </w:tcPr>
          <w:p w14:paraId="01903C4A" w14:textId="012E258F" w:rsidR="00624DB0" w:rsidRDefault="00624D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Percent inconsistency</w:t>
            </w:r>
            <w:r w:rsidR="00337FC4">
              <w:rPr>
                <w:rFonts w:ascii="Times New Roman" w:hAnsi="Times New Roman" w:cs="Times New Roman"/>
                <w:sz w:val="24"/>
                <w:szCs w:val="24"/>
              </w:rPr>
              <w:t xml:space="preserve"> (%)</w:t>
            </w:r>
          </w:p>
        </w:tc>
      </w:tr>
      <w:tr w:rsidR="00624DB0" w14:paraId="73F3848B" w14:textId="77777777" w:rsidTr="00B34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ACC0946" w14:textId="6E9187F7" w:rsidR="00624DB0" w:rsidRDefault="00624DB0">
            <w:pPr>
              <w:jc w:val="both"/>
              <w:rPr>
                <w:rFonts w:ascii="Times New Roman" w:hAnsi="Times New Roman" w:cs="Times New Roman"/>
                <w:sz w:val="24"/>
                <w:szCs w:val="24"/>
              </w:rPr>
            </w:pPr>
            <w:r>
              <w:rPr>
                <w:rFonts w:ascii="Times New Roman" w:hAnsi="Times New Roman" w:cs="Times New Roman"/>
                <w:sz w:val="24"/>
                <w:szCs w:val="24"/>
              </w:rPr>
              <w:t>Small Breed</w:t>
            </w:r>
            <w:r w:rsidR="00507F8D">
              <w:rPr>
                <w:rFonts w:ascii="Times New Roman" w:hAnsi="Times New Roman" w:cs="Times New Roman"/>
                <w:sz w:val="24"/>
                <w:szCs w:val="24"/>
              </w:rPr>
              <w:t xml:space="preserve"> Canine</w:t>
            </w:r>
            <w:r>
              <w:rPr>
                <w:rFonts w:ascii="Times New Roman" w:hAnsi="Times New Roman" w:cs="Times New Roman"/>
                <w:sz w:val="24"/>
                <w:szCs w:val="24"/>
              </w:rPr>
              <w:t xml:space="preserve"> &gt; 12kg</w:t>
            </w:r>
          </w:p>
        </w:tc>
        <w:tc>
          <w:tcPr>
            <w:tcW w:w="1870" w:type="dxa"/>
          </w:tcPr>
          <w:p w14:paraId="708C8065" w14:textId="474C14D8" w:rsidR="00624DB0" w:rsidRDefault="00624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Dachshund 35.5kg</w:t>
            </w:r>
          </w:p>
        </w:tc>
        <w:tc>
          <w:tcPr>
            <w:tcW w:w="1870" w:type="dxa"/>
          </w:tcPr>
          <w:p w14:paraId="592684D9" w14:textId="61407083" w:rsidR="00624DB0" w:rsidRDefault="00624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1/98</w:t>
            </w:r>
          </w:p>
        </w:tc>
        <w:tc>
          <w:tcPr>
            <w:tcW w:w="1870" w:type="dxa"/>
          </w:tcPr>
          <w:p w14:paraId="35C350E0" w14:textId="6D2A9054" w:rsidR="00624DB0" w:rsidRDefault="00624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w:t>
            </w:r>
          </w:p>
        </w:tc>
      </w:tr>
      <w:tr w:rsidR="00624DB0" w14:paraId="702E100C" w14:textId="77777777" w:rsidTr="00B34F32">
        <w:tc>
          <w:tcPr>
            <w:cnfStyle w:val="001000000000" w:firstRow="0" w:lastRow="0" w:firstColumn="1" w:lastColumn="0" w:oddVBand="0" w:evenVBand="0" w:oddHBand="0" w:evenHBand="0" w:firstRowFirstColumn="0" w:firstRowLastColumn="0" w:lastRowFirstColumn="0" w:lastRowLastColumn="0"/>
            <w:tcW w:w="1870" w:type="dxa"/>
          </w:tcPr>
          <w:p w14:paraId="3A15C007" w14:textId="1C142B61" w:rsidR="00624DB0" w:rsidRDefault="00624DB0" w:rsidP="00624DB0">
            <w:pPr>
              <w:jc w:val="both"/>
              <w:rPr>
                <w:rFonts w:ascii="Times New Roman" w:hAnsi="Times New Roman" w:cs="Times New Roman"/>
                <w:sz w:val="24"/>
                <w:szCs w:val="24"/>
              </w:rPr>
            </w:pPr>
            <w:r>
              <w:rPr>
                <w:rFonts w:ascii="Times New Roman" w:hAnsi="Times New Roman" w:cs="Times New Roman"/>
                <w:sz w:val="24"/>
                <w:szCs w:val="24"/>
              </w:rPr>
              <w:t>Feline &gt; 12kg</w:t>
            </w:r>
          </w:p>
        </w:tc>
        <w:tc>
          <w:tcPr>
            <w:tcW w:w="1870" w:type="dxa"/>
          </w:tcPr>
          <w:p w14:paraId="6F7495D2" w14:textId="4CD0E9CD" w:rsidR="00624DB0" w:rsidRDefault="00624DB0" w:rsidP="00624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None</w:t>
            </w:r>
          </w:p>
        </w:tc>
        <w:tc>
          <w:tcPr>
            <w:tcW w:w="1870" w:type="dxa"/>
          </w:tcPr>
          <w:p w14:paraId="66A48BDA" w14:textId="05A634D8" w:rsidR="00624DB0" w:rsidRDefault="00624DB0" w:rsidP="00624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0/106</w:t>
            </w:r>
          </w:p>
        </w:tc>
        <w:tc>
          <w:tcPr>
            <w:tcW w:w="1870" w:type="dxa"/>
          </w:tcPr>
          <w:p w14:paraId="5196200F" w14:textId="5445EE00" w:rsidR="00624DB0" w:rsidRDefault="00624DB0" w:rsidP="00624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624DB0" w14:paraId="54B95773" w14:textId="77777777" w:rsidTr="00B34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30B417" w14:textId="7390E2EA" w:rsidR="00624DB0" w:rsidRDefault="00A502F2" w:rsidP="00624DB0">
            <w:pPr>
              <w:jc w:val="both"/>
              <w:rPr>
                <w:rFonts w:ascii="Times New Roman" w:hAnsi="Times New Roman" w:cs="Times New Roman"/>
                <w:sz w:val="24"/>
                <w:szCs w:val="24"/>
              </w:rPr>
            </w:pPr>
            <w:r>
              <w:rPr>
                <w:rFonts w:ascii="Times New Roman" w:hAnsi="Times New Roman" w:cs="Times New Roman"/>
                <w:sz w:val="24"/>
                <w:szCs w:val="24"/>
              </w:rPr>
              <w:t xml:space="preserve">Large Breed &gt; </w:t>
            </w:r>
            <w:r w:rsidR="006D2EFE">
              <w:rPr>
                <w:rFonts w:ascii="Times New Roman" w:hAnsi="Times New Roman" w:cs="Times New Roman"/>
                <w:sz w:val="24"/>
                <w:szCs w:val="24"/>
              </w:rPr>
              <w:t>3</w:t>
            </w:r>
            <w:r w:rsidR="00624DB0">
              <w:rPr>
                <w:rFonts w:ascii="Times New Roman" w:hAnsi="Times New Roman" w:cs="Times New Roman"/>
                <w:sz w:val="24"/>
                <w:szCs w:val="24"/>
              </w:rPr>
              <w:t>mo</w:t>
            </w:r>
            <w:r w:rsidR="00B23EB8">
              <w:rPr>
                <w:rFonts w:ascii="Times New Roman" w:hAnsi="Times New Roman" w:cs="Times New Roman"/>
                <w:sz w:val="24"/>
                <w:szCs w:val="24"/>
              </w:rPr>
              <w:t xml:space="preserve"> and</w:t>
            </w:r>
            <w:r w:rsidR="00624DB0">
              <w:rPr>
                <w:rFonts w:ascii="Times New Roman" w:hAnsi="Times New Roman" w:cs="Times New Roman"/>
                <w:sz w:val="24"/>
                <w:szCs w:val="24"/>
              </w:rPr>
              <w:t xml:space="preserve"> &lt; 15kg</w:t>
            </w:r>
          </w:p>
        </w:tc>
        <w:tc>
          <w:tcPr>
            <w:tcW w:w="1870" w:type="dxa"/>
          </w:tcPr>
          <w:p w14:paraId="4779D043" w14:textId="492A6A38" w:rsidR="00624DB0" w:rsidRDefault="00624DB0" w:rsidP="00624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Mastiffs (7.5kg and 9.5kg)</w:t>
            </w:r>
          </w:p>
        </w:tc>
        <w:tc>
          <w:tcPr>
            <w:tcW w:w="1870" w:type="dxa"/>
          </w:tcPr>
          <w:p w14:paraId="2737887C" w14:textId="122B9B2F" w:rsidR="00624DB0" w:rsidRDefault="00624DB0" w:rsidP="00624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2/35</w:t>
            </w:r>
          </w:p>
        </w:tc>
        <w:tc>
          <w:tcPr>
            <w:tcW w:w="1870" w:type="dxa"/>
          </w:tcPr>
          <w:p w14:paraId="187BD757" w14:textId="1DF7B729" w:rsidR="00624DB0" w:rsidRDefault="00624DB0" w:rsidP="00624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w:t>
            </w:r>
          </w:p>
        </w:tc>
      </w:tr>
      <w:tr w:rsidR="00624DB0" w14:paraId="1554D3FA" w14:textId="77777777" w:rsidTr="00B34F32">
        <w:tc>
          <w:tcPr>
            <w:cnfStyle w:val="001000000000" w:firstRow="0" w:lastRow="0" w:firstColumn="1" w:lastColumn="0" w:oddVBand="0" w:evenVBand="0" w:oddHBand="0" w:evenHBand="0" w:firstRowFirstColumn="0" w:firstRowLastColumn="0" w:lastRowFirstColumn="0" w:lastRowLastColumn="0"/>
            <w:tcW w:w="1870" w:type="dxa"/>
          </w:tcPr>
          <w:p w14:paraId="655CA740" w14:textId="4BA0897C" w:rsidR="00624DB0" w:rsidRDefault="00624DB0" w:rsidP="00624DB0">
            <w:pPr>
              <w:jc w:val="both"/>
              <w:rPr>
                <w:rFonts w:ascii="Times New Roman" w:hAnsi="Times New Roman" w:cs="Times New Roman"/>
                <w:sz w:val="24"/>
                <w:szCs w:val="24"/>
              </w:rPr>
            </w:pPr>
            <w:r>
              <w:rPr>
                <w:rFonts w:ascii="Times New Roman" w:hAnsi="Times New Roman" w:cs="Times New Roman"/>
                <w:sz w:val="24"/>
                <w:szCs w:val="24"/>
              </w:rPr>
              <w:t>Breed vs. &gt; 40kg</w:t>
            </w:r>
          </w:p>
        </w:tc>
        <w:tc>
          <w:tcPr>
            <w:tcW w:w="1870" w:type="dxa"/>
          </w:tcPr>
          <w:p w14:paraId="2E891F3D" w14:textId="0749A04E" w:rsidR="00624DB0" w:rsidRDefault="00624DB0" w:rsidP="00624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43.2kg English Coonhound</w:t>
            </w:r>
          </w:p>
        </w:tc>
        <w:tc>
          <w:tcPr>
            <w:tcW w:w="1870" w:type="dxa"/>
          </w:tcPr>
          <w:p w14:paraId="5D802A98" w14:textId="4FA8F324" w:rsidR="00624DB0" w:rsidRDefault="00624DB0" w:rsidP="00624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1/49</w:t>
            </w:r>
          </w:p>
        </w:tc>
        <w:tc>
          <w:tcPr>
            <w:tcW w:w="1870" w:type="dxa"/>
          </w:tcPr>
          <w:p w14:paraId="18EEF558" w14:textId="35A8E8C5" w:rsidR="00624DB0" w:rsidRDefault="00624DB0" w:rsidP="00624D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2.04</w:t>
            </w:r>
          </w:p>
        </w:tc>
      </w:tr>
      <w:tr w:rsidR="00624DB0" w14:paraId="2E029DC1" w14:textId="77777777" w:rsidTr="00B34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99BB63D" w14:textId="3A00D890" w:rsidR="00624DB0" w:rsidRDefault="003A15E2" w:rsidP="00624DB0">
            <w:pPr>
              <w:jc w:val="both"/>
              <w:rPr>
                <w:rFonts w:ascii="Times New Roman" w:hAnsi="Times New Roman" w:cs="Times New Roman"/>
                <w:sz w:val="24"/>
                <w:szCs w:val="24"/>
              </w:rPr>
            </w:pPr>
            <w:r>
              <w:rPr>
                <w:rFonts w:ascii="Times New Roman" w:hAnsi="Times New Roman" w:cs="Times New Roman"/>
                <w:sz w:val="24"/>
                <w:szCs w:val="24"/>
              </w:rPr>
              <w:t>Trauma Date After Presentation Date</w:t>
            </w:r>
          </w:p>
        </w:tc>
        <w:tc>
          <w:tcPr>
            <w:tcW w:w="1870" w:type="dxa"/>
          </w:tcPr>
          <w:p w14:paraId="75AB2B48" w14:textId="7A2E3F70" w:rsidR="00624DB0" w:rsidRDefault="0067205E" w:rsidP="00624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to 319 days afterwards</w:t>
            </w:r>
          </w:p>
        </w:tc>
        <w:tc>
          <w:tcPr>
            <w:tcW w:w="1870" w:type="dxa"/>
          </w:tcPr>
          <w:p w14:paraId="42A8634A" w14:textId="1E59A602" w:rsidR="00624DB0" w:rsidRDefault="003A15E2" w:rsidP="00624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8/836</w:t>
            </w:r>
          </w:p>
        </w:tc>
        <w:tc>
          <w:tcPr>
            <w:tcW w:w="1870" w:type="dxa"/>
          </w:tcPr>
          <w:p w14:paraId="50F5EAB8" w14:textId="177E773A" w:rsidR="00624DB0" w:rsidRDefault="003A15E2" w:rsidP="00624D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0.96</w:t>
            </w:r>
          </w:p>
        </w:tc>
      </w:tr>
      <w:bookmarkEnd w:id="69"/>
    </w:tbl>
    <w:p w14:paraId="64B3BBDD" w14:textId="0C9A4B71" w:rsidR="00704653" w:rsidRDefault="00704653">
      <w:pPr>
        <w:spacing w:after="0" w:line="240" w:lineRule="auto"/>
        <w:jc w:val="both"/>
        <w:rPr>
          <w:rFonts w:ascii="Times New Roman" w:hAnsi="Times New Roman" w:cs="Times New Roman"/>
          <w:sz w:val="24"/>
          <w:szCs w:val="24"/>
        </w:rPr>
      </w:pPr>
    </w:p>
    <w:p w14:paraId="735EBF82" w14:textId="77777777" w:rsidR="005A56A8" w:rsidRDefault="005A56A8" w:rsidP="00280CCF">
      <w:pPr>
        <w:spacing w:after="0" w:line="240" w:lineRule="auto"/>
        <w:rPr>
          <w:rFonts w:ascii="Times New Roman" w:hAnsi="Times New Roman" w:cs="Times New Roman"/>
          <w:sz w:val="24"/>
          <w:szCs w:val="24"/>
        </w:rPr>
      </w:pPr>
    </w:p>
    <w:p w14:paraId="14E5DC8F" w14:textId="77777777" w:rsidR="005A56A8" w:rsidRDefault="005A56A8" w:rsidP="00280CCF">
      <w:pPr>
        <w:spacing w:after="0" w:line="240" w:lineRule="auto"/>
        <w:rPr>
          <w:rFonts w:ascii="Times New Roman" w:hAnsi="Times New Roman" w:cs="Times New Roman"/>
          <w:sz w:val="24"/>
          <w:szCs w:val="24"/>
        </w:rPr>
      </w:pPr>
    </w:p>
    <w:p w14:paraId="6B7C1405" w14:textId="77777777" w:rsidR="00280CCF" w:rsidRDefault="00280CCF" w:rsidP="00280CCF">
      <w:pPr>
        <w:spacing w:after="0" w:line="240" w:lineRule="auto"/>
        <w:rPr>
          <w:rFonts w:ascii="Times New Roman" w:hAnsi="Times New Roman" w:cs="Times New Roman"/>
          <w:sz w:val="24"/>
          <w:szCs w:val="24"/>
        </w:rPr>
      </w:pPr>
      <w:r w:rsidRPr="001737FD">
        <w:rPr>
          <w:rFonts w:ascii="Times New Roman" w:hAnsi="Times New Roman" w:cs="Times New Roman"/>
          <w:b/>
          <w:sz w:val="24"/>
          <w:szCs w:val="24"/>
        </w:rPr>
        <w:t>Table 4</w:t>
      </w:r>
      <w:r w:rsidRPr="00F97349">
        <w:rPr>
          <w:rFonts w:ascii="Times New Roman" w:hAnsi="Times New Roman" w:cs="Times New Roman"/>
          <w:sz w:val="24"/>
          <w:szCs w:val="24"/>
        </w:rPr>
        <w:t xml:space="preserve">: </w:t>
      </w:r>
      <w:r>
        <w:rPr>
          <w:rFonts w:ascii="Times New Roman" w:hAnsi="Times New Roman" w:cs="Times New Roman"/>
          <w:sz w:val="24"/>
          <w:szCs w:val="24"/>
        </w:rPr>
        <w:t>Completeness of Optional Variables in CSU Trauma Registry</w:t>
      </w:r>
    </w:p>
    <w:p w14:paraId="514B1704" w14:textId="77777777" w:rsidR="005A56A8" w:rsidRPr="00F97349" w:rsidRDefault="005A56A8" w:rsidP="00280CCF">
      <w:pPr>
        <w:spacing w:after="0" w:line="240" w:lineRule="auto"/>
        <w:rPr>
          <w:rFonts w:ascii="Times New Roman" w:hAnsi="Times New Roman" w:cs="Times New Roman"/>
          <w:sz w:val="24"/>
          <w:szCs w:val="24"/>
        </w:rPr>
      </w:pPr>
    </w:p>
    <w:tbl>
      <w:tblPr>
        <w:tblStyle w:val="GridTable4-Accent5"/>
        <w:tblW w:w="6745" w:type="dxa"/>
        <w:tblLook w:val="04A0" w:firstRow="1" w:lastRow="0" w:firstColumn="1" w:lastColumn="0" w:noHBand="0" w:noVBand="1"/>
        <w:tblPrChange w:id="70" w:author="Author" w:date="2018-12-19T08:47:00Z">
          <w:tblPr>
            <w:tblStyle w:val="GridTable4-Accent5"/>
            <w:tblW w:w="10075" w:type="dxa"/>
            <w:tblLook w:val="04A0" w:firstRow="1" w:lastRow="0" w:firstColumn="1" w:lastColumn="0" w:noHBand="0" w:noVBand="1"/>
          </w:tblPr>
        </w:tblPrChange>
      </w:tblPr>
      <w:tblGrid>
        <w:gridCol w:w="2397"/>
        <w:gridCol w:w="1990"/>
        <w:gridCol w:w="2358"/>
        <w:tblGridChange w:id="71">
          <w:tblGrid>
            <w:gridCol w:w="2515"/>
            <w:gridCol w:w="2250"/>
            <w:gridCol w:w="1980"/>
          </w:tblGrid>
        </w:tblGridChange>
      </w:tblGrid>
      <w:tr w:rsidR="004D1D17" w:rsidRPr="00F97349" w14:paraId="3E1F6A9F" w14:textId="77777777" w:rsidTr="004D1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72" w:author="Author" w:date="2018-12-19T08:47:00Z">
              <w:tcPr>
                <w:tcW w:w="2515" w:type="dxa"/>
              </w:tcPr>
            </w:tcPrChange>
          </w:tcPr>
          <w:p w14:paraId="1218E959" w14:textId="77777777" w:rsidR="004D1D17" w:rsidRPr="00F97349" w:rsidRDefault="004D1D17" w:rsidP="00FD609D">
            <w:pPr>
              <w:cnfStyle w:val="101000000000" w:firstRow="1" w:lastRow="0" w:firstColumn="1"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 xml:space="preserve">Trauma Database Variable </w:t>
            </w:r>
          </w:p>
        </w:tc>
        <w:tc>
          <w:tcPr>
            <w:tcW w:w="0" w:type="dxa"/>
            <w:tcPrChange w:id="73" w:author="Author" w:date="2018-12-19T08:47:00Z">
              <w:tcPr>
                <w:tcW w:w="2250" w:type="dxa"/>
              </w:tcPr>
            </w:tcPrChange>
          </w:tcPr>
          <w:p w14:paraId="60BCB39A" w14:textId="77777777" w:rsidR="004D1D17" w:rsidRPr="00F97349" w:rsidRDefault="004D1D17" w:rsidP="00FD60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 Number of Recordings (out of 836)</w:t>
            </w:r>
          </w:p>
        </w:tc>
        <w:tc>
          <w:tcPr>
            <w:tcW w:w="0" w:type="dxa"/>
            <w:tcPrChange w:id="74" w:author="Author" w:date="2018-12-19T08:47:00Z">
              <w:tcPr>
                <w:tcW w:w="1980" w:type="dxa"/>
              </w:tcPr>
            </w:tcPrChange>
          </w:tcPr>
          <w:p w14:paraId="42430498" w14:textId="499D7F1C" w:rsidR="004D1D17" w:rsidRPr="00F97349" w:rsidRDefault="004D1D17" w:rsidP="00FD60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Percent Completeness (%)</w:t>
            </w:r>
          </w:p>
        </w:tc>
      </w:tr>
      <w:tr w:rsidR="004D1D17" w:rsidRPr="00F97349" w14:paraId="6666AF9D" w14:textId="77777777" w:rsidTr="004D1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75" w:author="Author" w:date="2018-12-19T08:47:00Z">
              <w:tcPr>
                <w:tcW w:w="2515" w:type="dxa"/>
              </w:tcPr>
            </w:tcPrChange>
          </w:tcPr>
          <w:p w14:paraId="564A264F" w14:textId="77777777" w:rsidR="004D1D17" w:rsidRPr="00F97349" w:rsidRDefault="004D1D17" w:rsidP="00FD609D">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Prior Care by Owner</w:t>
            </w:r>
          </w:p>
        </w:tc>
        <w:tc>
          <w:tcPr>
            <w:tcW w:w="0" w:type="dxa"/>
            <w:tcPrChange w:id="76" w:author="Author" w:date="2018-12-19T08:47:00Z">
              <w:tcPr>
                <w:tcW w:w="2250" w:type="dxa"/>
              </w:tcPr>
            </w:tcPrChange>
          </w:tcPr>
          <w:p w14:paraId="75AC88A7"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836</w:t>
            </w:r>
          </w:p>
        </w:tc>
        <w:tc>
          <w:tcPr>
            <w:tcW w:w="0" w:type="dxa"/>
            <w:tcPrChange w:id="77" w:author="Author" w:date="2018-12-19T08:47:00Z">
              <w:tcPr>
                <w:tcW w:w="1980" w:type="dxa"/>
              </w:tcPr>
            </w:tcPrChange>
          </w:tcPr>
          <w:p w14:paraId="77035458"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r w:rsidR="004D1D17" w:rsidRPr="00F97349" w14:paraId="4ABCFB0E" w14:textId="77777777" w:rsidTr="004D1D17">
        <w:tc>
          <w:tcPr>
            <w:cnfStyle w:val="001000000000" w:firstRow="0" w:lastRow="0" w:firstColumn="1" w:lastColumn="0" w:oddVBand="0" w:evenVBand="0" w:oddHBand="0" w:evenHBand="0" w:firstRowFirstColumn="0" w:firstRowLastColumn="0" w:lastRowFirstColumn="0" w:lastRowLastColumn="0"/>
            <w:tcW w:w="0" w:type="dxa"/>
            <w:tcPrChange w:id="78" w:author="Author" w:date="2018-12-19T08:47:00Z">
              <w:tcPr>
                <w:tcW w:w="2515" w:type="dxa"/>
              </w:tcPr>
            </w:tcPrChange>
          </w:tcPr>
          <w:p w14:paraId="0C6BFFF1" w14:textId="77777777" w:rsidR="004D1D17" w:rsidRPr="00F97349" w:rsidRDefault="004D1D17" w:rsidP="00FD609D">
            <w:pPr>
              <w:rPr>
                <w:rFonts w:ascii="Times New Roman" w:hAnsi="Times New Roman" w:cs="Times New Roman"/>
                <w:sz w:val="24"/>
                <w:szCs w:val="24"/>
              </w:rPr>
            </w:pPr>
            <w:r w:rsidRPr="00F97349">
              <w:rPr>
                <w:rFonts w:ascii="Times New Roman" w:hAnsi="Times New Roman" w:cs="Times New Roman"/>
                <w:sz w:val="24"/>
                <w:szCs w:val="24"/>
              </w:rPr>
              <w:lastRenderedPageBreak/>
              <w:t>Prior Care by EMT</w:t>
            </w:r>
          </w:p>
        </w:tc>
        <w:tc>
          <w:tcPr>
            <w:tcW w:w="0" w:type="dxa"/>
            <w:tcPrChange w:id="79" w:author="Author" w:date="2018-12-19T08:47:00Z">
              <w:tcPr>
                <w:tcW w:w="2250" w:type="dxa"/>
              </w:tcPr>
            </w:tcPrChange>
          </w:tcPr>
          <w:p w14:paraId="2646753A"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836</w:t>
            </w:r>
          </w:p>
        </w:tc>
        <w:tc>
          <w:tcPr>
            <w:tcW w:w="0" w:type="dxa"/>
            <w:tcPrChange w:id="80" w:author="Author" w:date="2018-12-19T08:47:00Z">
              <w:tcPr>
                <w:tcW w:w="1980" w:type="dxa"/>
              </w:tcPr>
            </w:tcPrChange>
          </w:tcPr>
          <w:p w14:paraId="780C0024"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r w:rsidR="004D1D17" w:rsidRPr="00F97349" w14:paraId="76841BDD" w14:textId="77777777" w:rsidTr="004D1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81" w:author="Author" w:date="2018-12-19T08:47:00Z">
              <w:tcPr>
                <w:tcW w:w="2515" w:type="dxa"/>
              </w:tcPr>
            </w:tcPrChange>
          </w:tcPr>
          <w:p w14:paraId="4EF82F43" w14:textId="77777777" w:rsidR="004D1D17" w:rsidRPr="00F97349" w:rsidRDefault="004D1D17" w:rsidP="00FD609D">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Prior Care by MD</w:t>
            </w:r>
          </w:p>
        </w:tc>
        <w:tc>
          <w:tcPr>
            <w:tcW w:w="0" w:type="dxa"/>
            <w:tcPrChange w:id="82" w:author="Author" w:date="2018-12-19T08:47:00Z">
              <w:tcPr>
                <w:tcW w:w="2250" w:type="dxa"/>
              </w:tcPr>
            </w:tcPrChange>
          </w:tcPr>
          <w:p w14:paraId="2239FBC0"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836</w:t>
            </w:r>
          </w:p>
        </w:tc>
        <w:tc>
          <w:tcPr>
            <w:tcW w:w="0" w:type="dxa"/>
            <w:tcPrChange w:id="83" w:author="Author" w:date="2018-12-19T08:47:00Z">
              <w:tcPr>
                <w:tcW w:w="1980" w:type="dxa"/>
              </w:tcPr>
            </w:tcPrChange>
          </w:tcPr>
          <w:p w14:paraId="257BC97F"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r w:rsidR="004D1D17" w:rsidRPr="00F97349" w14:paraId="2C2ECA07" w14:textId="77777777" w:rsidTr="004D1D17">
        <w:tc>
          <w:tcPr>
            <w:cnfStyle w:val="001000000000" w:firstRow="0" w:lastRow="0" w:firstColumn="1" w:lastColumn="0" w:oddVBand="0" w:evenVBand="0" w:oddHBand="0" w:evenHBand="0" w:firstRowFirstColumn="0" w:firstRowLastColumn="0" w:lastRowFirstColumn="0" w:lastRowLastColumn="0"/>
            <w:tcW w:w="0" w:type="dxa"/>
            <w:tcPrChange w:id="84" w:author="Author" w:date="2018-12-19T08:47:00Z">
              <w:tcPr>
                <w:tcW w:w="2515" w:type="dxa"/>
              </w:tcPr>
            </w:tcPrChange>
          </w:tcPr>
          <w:p w14:paraId="452DEEC3" w14:textId="77777777" w:rsidR="004D1D17" w:rsidRPr="00F97349" w:rsidRDefault="004D1D17" w:rsidP="00FD609D">
            <w:pPr>
              <w:rPr>
                <w:rFonts w:ascii="Times New Roman" w:hAnsi="Times New Roman" w:cs="Times New Roman"/>
                <w:sz w:val="24"/>
                <w:szCs w:val="24"/>
              </w:rPr>
            </w:pPr>
            <w:r w:rsidRPr="00F97349">
              <w:rPr>
                <w:rFonts w:ascii="Times New Roman" w:hAnsi="Times New Roman" w:cs="Times New Roman"/>
                <w:sz w:val="24"/>
                <w:szCs w:val="24"/>
              </w:rPr>
              <w:t>Prior Care by Police</w:t>
            </w:r>
          </w:p>
        </w:tc>
        <w:tc>
          <w:tcPr>
            <w:tcW w:w="0" w:type="dxa"/>
            <w:tcPrChange w:id="85" w:author="Author" w:date="2018-12-19T08:47:00Z">
              <w:tcPr>
                <w:tcW w:w="2250" w:type="dxa"/>
              </w:tcPr>
            </w:tcPrChange>
          </w:tcPr>
          <w:p w14:paraId="0E2D83E3"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836</w:t>
            </w:r>
          </w:p>
        </w:tc>
        <w:tc>
          <w:tcPr>
            <w:tcW w:w="0" w:type="dxa"/>
            <w:tcPrChange w:id="86" w:author="Author" w:date="2018-12-19T08:47:00Z">
              <w:tcPr>
                <w:tcW w:w="1980" w:type="dxa"/>
              </w:tcPr>
            </w:tcPrChange>
          </w:tcPr>
          <w:p w14:paraId="0329552A"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6C15">
              <w:rPr>
                <w:rFonts w:ascii="Times New Roman" w:hAnsi="Times New Roman" w:cs="Times New Roman"/>
                <w:sz w:val="24"/>
                <w:szCs w:val="24"/>
              </w:rPr>
              <w:t>100</w:t>
            </w:r>
          </w:p>
        </w:tc>
      </w:tr>
      <w:tr w:rsidR="004D1D17" w:rsidRPr="00F97349" w14:paraId="36275D13" w14:textId="77777777" w:rsidTr="004D1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87" w:author="Author" w:date="2018-12-19T08:47:00Z">
              <w:tcPr>
                <w:tcW w:w="2515" w:type="dxa"/>
              </w:tcPr>
            </w:tcPrChange>
          </w:tcPr>
          <w:p w14:paraId="1A092624" w14:textId="77777777" w:rsidR="004D1D17" w:rsidRPr="00F97349" w:rsidRDefault="004D1D17" w:rsidP="00FD609D">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Prior Care by Firefighter</w:t>
            </w:r>
          </w:p>
        </w:tc>
        <w:tc>
          <w:tcPr>
            <w:tcW w:w="0" w:type="dxa"/>
            <w:tcPrChange w:id="88" w:author="Author" w:date="2018-12-19T08:47:00Z">
              <w:tcPr>
                <w:tcW w:w="2250" w:type="dxa"/>
              </w:tcPr>
            </w:tcPrChange>
          </w:tcPr>
          <w:p w14:paraId="6C09045F"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836</w:t>
            </w:r>
          </w:p>
        </w:tc>
        <w:tc>
          <w:tcPr>
            <w:tcW w:w="0" w:type="dxa"/>
            <w:tcPrChange w:id="89" w:author="Author" w:date="2018-12-19T08:47:00Z">
              <w:tcPr>
                <w:tcW w:w="1980" w:type="dxa"/>
              </w:tcPr>
            </w:tcPrChange>
          </w:tcPr>
          <w:p w14:paraId="30F9B3CA"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6C15">
              <w:rPr>
                <w:rFonts w:ascii="Times New Roman" w:hAnsi="Times New Roman" w:cs="Times New Roman"/>
                <w:sz w:val="24"/>
                <w:szCs w:val="24"/>
              </w:rPr>
              <w:t>100</w:t>
            </w:r>
          </w:p>
        </w:tc>
      </w:tr>
      <w:tr w:rsidR="004D1D17" w:rsidRPr="00F97349" w14:paraId="29388601" w14:textId="77777777" w:rsidTr="004D1D17">
        <w:tc>
          <w:tcPr>
            <w:cnfStyle w:val="001000000000" w:firstRow="0" w:lastRow="0" w:firstColumn="1" w:lastColumn="0" w:oddVBand="0" w:evenVBand="0" w:oddHBand="0" w:evenHBand="0" w:firstRowFirstColumn="0" w:firstRowLastColumn="0" w:lastRowFirstColumn="0" w:lastRowLastColumn="0"/>
            <w:tcW w:w="0" w:type="dxa"/>
            <w:tcPrChange w:id="90" w:author="Author" w:date="2018-12-19T08:47:00Z">
              <w:tcPr>
                <w:tcW w:w="2515" w:type="dxa"/>
              </w:tcPr>
            </w:tcPrChange>
          </w:tcPr>
          <w:p w14:paraId="1F2A7FA4" w14:textId="77777777" w:rsidR="004D1D17" w:rsidRPr="00F97349" w:rsidRDefault="004D1D17" w:rsidP="00FD609D">
            <w:pPr>
              <w:rPr>
                <w:rFonts w:ascii="Times New Roman" w:hAnsi="Times New Roman" w:cs="Times New Roman"/>
                <w:sz w:val="24"/>
                <w:szCs w:val="24"/>
              </w:rPr>
            </w:pPr>
            <w:r w:rsidRPr="00F97349">
              <w:rPr>
                <w:rFonts w:ascii="Times New Roman" w:hAnsi="Times New Roman" w:cs="Times New Roman"/>
                <w:sz w:val="24"/>
                <w:szCs w:val="24"/>
              </w:rPr>
              <w:t>Prior Care by Military</w:t>
            </w:r>
          </w:p>
        </w:tc>
        <w:tc>
          <w:tcPr>
            <w:tcW w:w="0" w:type="dxa"/>
            <w:tcPrChange w:id="91" w:author="Author" w:date="2018-12-19T08:47:00Z">
              <w:tcPr>
                <w:tcW w:w="2250" w:type="dxa"/>
              </w:tcPr>
            </w:tcPrChange>
          </w:tcPr>
          <w:p w14:paraId="3C6F72F9"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836</w:t>
            </w:r>
          </w:p>
        </w:tc>
        <w:tc>
          <w:tcPr>
            <w:tcW w:w="0" w:type="dxa"/>
            <w:tcPrChange w:id="92" w:author="Author" w:date="2018-12-19T08:47:00Z">
              <w:tcPr>
                <w:tcW w:w="1980" w:type="dxa"/>
              </w:tcPr>
            </w:tcPrChange>
          </w:tcPr>
          <w:p w14:paraId="1A9A7D5F"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6C15">
              <w:rPr>
                <w:rFonts w:ascii="Times New Roman" w:hAnsi="Times New Roman" w:cs="Times New Roman"/>
                <w:sz w:val="24"/>
                <w:szCs w:val="24"/>
              </w:rPr>
              <w:t>100</w:t>
            </w:r>
          </w:p>
        </w:tc>
      </w:tr>
      <w:tr w:rsidR="004D1D17" w:rsidRPr="00F97349" w14:paraId="43EE62EF" w14:textId="77777777" w:rsidTr="004D1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93" w:author="Author" w:date="2018-12-19T08:47:00Z">
              <w:tcPr>
                <w:tcW w:w="2515" w:type="dxa"/>
              </w:tcPr>
            </w:tcPrChange>
          </w:tcPr>
          <w:p w14:paraId="7879A309" w14:textId="77777777" w:rsidR="004D1D17" w:rsidRPr="00F97349" w:rsidRDefault="004D1D17" w:rsidP="00FD609D">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 xml:space="preserve">Prior Care by Other </w:t>
            </w:r>
          </w:p>
        </w:tc>
        <w:tc>
          <w:tcPr>
            <w:tcW w:w="0" w:type="dxa"/>
            <w:tcPrChange w:id="94" w:author="Author" w:date="2018-12-19T08:47:00Z">
              <w:tcPr>
                <w:tcW w:w="2250" w:type="dxa"/>
              </w:tcPr>
            </w:tcPrChange>
          </w:tcPr>
          <w:p w14:paraId="6D7085D4"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836</w:t>
            </w:r>
          </w:p>
        </w:tc>
        <w:tc>
          <w:tcPr>
            <w:tcW w:w="0" w:type="dxa"/>
            <w:tcPrChange w:id="95" w:author="Author" w:date="2018-12-19T08:47:00Z">
              <w:tcPr>
                <w:tcW w:w="1980" w:type="dxa"/>
              </w:tcPr>
            </w:tcPrChange>
          </w:tcPr>
          <w:p w14:paraId="10CB1612"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6C15">
              <w:rPr>
                <w:rFonts w:ascii="Times New Roman" w:hAnsi="Times New Roman" w:cs="Times New Roman"/>
                <w:sz w:val="24"/>
                <w:szCs w:val="24"/>
              </w:rPr>
              <w:t>100</w:t>
            </w:r>
          </w:p>
        </w:tc>
      </w:tr>
      <w:tr w:rsidR="004D1D17" w:rsidRPr="00F97349" w14:paraId="5F69AE4E" w14:textId="77777777" w:rsidTr="004D1D17">
        <w:tc>
          <w:tcPr>
            <w:cnfStyle w:val="001000000000" w:firstRow="0" w:lastRow="0" w:firstColumn="1" w:lastColumn="0" w:oddVBand="0" w:evenVBand="0" w:oddHBand="0" w:evenHBand="0" w:firstRowFirstColumn="0" w:firstRowLastColumn="0" w:lastRowFirstColumn="0" w:lastRowLastColumn="0"/>
            <w:tcW w:w="0" w:type="dxa"/>
            <w:tcPrChange w:id="96" w:author="Author" w:date="2018-12-19T08:47:00Z">
              <w:tcPr>
                <w:tcW w:w="2515" w:type="dxa"/>
              </w:tcPr>
            </w:tcPrChange>
          </w:tcPr>
          <w:p w14:paraId="2B56342E" w14:textId="77777777" w:rsidR="004D1D17" w:rsidRPr="00F97349" w:rsidRDefault="004D1D17" w:rsidP="00FD609D">
            <w:pPr>
              <w:rPr>
                <w:rFonts w:ascii="Times New Roman" w:hAnsi="Times New Roman" w:cs="Times New Roman"/>
                <w:sz w:val="24"/>
                <w:szCs w:val="24"/>
              </w:rPr>
            </w:pPr>
            <w:r>
              <w:rPr>
                <w:rFonts w:ascii="Times New Roman" w:hAnsi="Times New Roman" w:cs="Times New Roman"/>
                <w:sz w:val="24"/>
                <w:szCs w:val="24"/>
              </w:rPr>
              <w:t>Describe Other Caregiver</w:t>
            </w:r>
          </w:p>
        </w:tc>
        <w:tc>
          <w:tcPr>
            <w:tcW w:w="0" w:type="dxa"/>
            <w:tcPrChange w:id="97" w:author="Author" w:date="2018-12-19T08:47:00Z">
              <w:tcPr>
                <w:tcW w:w="2250" w:type="dxa"/>
              </w:tcPr>
            </w:tcPrChange>
          </w:tcPr>
          <w:p w14:paraId="251C9BE2" w14:textId="77777777" w:rsidR="004D1D17"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0" w:type="dxa"/>
            <w:tcPrChange w:id="98" w:author="Author" w:date="2018-12-19T08:47:00Z">
              <w:tcPr>
                <w:tcW w:w="1980" w:type="dxa"/>
              </w:tcPr>
            </w:tcPrChange>
          </w:tcPr>
          <w:p w14:paraId="5594F867" w14:textId="77777777" w:rsidR="004D1D17" w:rsidRPr="00E66C15"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0.36</w:t>
            </w:r>
          </w:p>
        </w:tc>
      </w:tr>
      <w:tr w:rsidR="004D1D17" w:rsidRPr="00F97349" w14:paraId="7A337CFB" w14:textId="77777777" w:rsidTr="004D1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99" w:author="Author" w:date="2018-12-19T08:47:00Z">
              <w:tcPr>
                <w:tcW w:w="2515" w:type="dxa"/>
              </w:tcPr>
            </w:tcPrChange>
          </w:tcPr>
          <w:p w14:paraId="7450DEF8" w14:textId="77777777" w:rsidR="004D1D17" w:rsidRPr="00F97349" w:rsidRDefault="004D1D17" w:rsidP="00FD609D">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Prior Treat Bandage</w:t>
            </w:r>
          </w:p>
        </w:tc>
        <w:tc>
          <w:tcPr>
            <w:tcW w:w="0" w:type="dxa"/>
            <w:tcPrChange w:id="100" w:author="Author" w:date="2018-12-19T08:47:00Z">
              <w:tcPr>
                <w:tcW w:w="2250" w:type="dxa"/>
              </w:tcPr>
            </w:tcPrChange>
          </w:tcPr>
          <w:p w14:paraId="5D86BADD"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B0521">
              <w:rPr>
                <w:rFonts w:ascii="Times New Roman" w:hAnsi="Times New Roman" w:cs="Times New Roman"/>
                <w:sz w:val="24"/>
                <w:szCs w:val="24"/>
              </w:rPr>
              <w:t>836</w:t>
            </w:r>
          </w:p>
        </w:tc>
        <w:tc>
          <w:tcPr>
            <w:tcW w:w="0" w:type="dxa"/>
            <w:tcPrChange w:id="101" w:author="Author" w:date="2018-12-19T08:47:00Z">
              <w:tcPr>
                <w:tcW w:w="1980" w:type="dxa"/>
              </w:tcPr>
            </w:tcPrChange>
          </w:tcPr>
          <w:p w14:paraId="14BBAA59"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4E88">
              <w:rPr>
                <w:rFonts w:ascii="Times New Roman" w:hAnsi="Times New Roman" w:cs="Times New Roman"/>
                <w:sz w:val="24"/>
                <w:szCs w:val="24"/>
              </w:rPr>
              <w:t>100</w:t>
            </w:r>
          </w:p>
        </w:tc>
      </w:tr>
      <w:tr w:rsidR="004D1D17" w:rsidRPr="00F97349" w14:paraId="3B39BE47" w14:textId="77777777" w:rsidTr="004D1D17">
        <w:tc>
          <w:tcPr>
            <w:cnfStyle w:val="001000000000" w:firstRow="0" w:lastRow="0" w:firstColumn="1" w:lastColumn="0" w:oddVBand="0" w:evenVBand="0" w:oddHBand="0" w:evenHBand="0" w:firstRowFirstColumn="0" w:firstRowLastColumn="0" w:lastRowFirstColumn="0" w:lastRowLastColumn="0"/>
            <w:tcW w:w="0" w:type="dxa"/>
            <w:tcPrChange w:id="102" w:author="Author" w:date="2018-12-19T08:47:00Z">
              <w:tcPr>
                <w:tcW w:w="2515" w:type="dxa"/>
              </w:tcPr>
            </w:tcPrChange>
          </w:tcPr>
          <w:p w14:paraId="244EA57E" w14:textId="77777777" w:rsidR="004D1D17" w:rsidRPr="00F97349" w:rsidRDefault="004D1D17" w:rsidP="00FD609D">
            <w:pPr>
              <w:rPr>
                <w:rFonts w:ascii="Times New Roman" w:hAnsi="Times New Roman" w:cs="Times New Roman"/>
                <w:sz w:val="24"/>
                <w:szCs w:val="24"/>
              </w:rPr>
            </w:pPr>
            <w:r w:rsidRPr="00F97349">
              <w:rPr>
                <w:rFonts w:ascii="Times New Roman" w:hAnsi="Times New Roman" w:cs="Times New Roman"/>
                <w:sz w:val="24"/>
                <w:szCs w:val="24"/>
              </w:rPr>
              <w:t>Prior Treat Flush</w:t>
            </w:r>
          </w:p>
        </w:tc>
        <w:tc>
          <w:tcPr>
            <w:tcW w:w="0" w:type="dxa"/>
            <w:tcPrChange w:id="103" w:author="Author" w:date="2018-12-19T08:47:00Z">
              <w:tcPr>
                <w:tcW w:w="2250" w:type="dxa"/>
              </w:tcPr>
            </w:tcPrChange>
          </w:tcPr>
          <w:p w14:paraId="782F936F"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B0521">
              <w:rPr>
                <w:rFonts w:ascii="Times New Roman" w:hAnsi="Times New Roman" w:cs="Times New Roman"/>
                <w:sz w:val="24"/>
                <w:szCs w:val="24"/>
              </w:rPr>
              <w:t>836</w:t>
            </w:r>
          </w:p>
        </w:tc>
        <w:tc>
          <w:tcPr>
            <w:tcW w:w="0" w:type="dxa"/>
            <w:tcPrChange w:id="104" w:author="Author" w:date="2018-12-19T08:47:00Z">
              <w:tcPr>
                <w:tcW w:w="1980" w:type="dxa"/>
              </w:tcPr>
            </w:tcPrChange>
          </w:tcPr>
          <w:p w14:paraId="54380029"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4E88">
              <w:rPr>
                <w:rFonts w:ascii="Times New Roman" w:hAnsi="Times New Roman" w:cs="Times New Roman"/>
                <w:sz w:val="24"/>
                <w:szCs w:val="24"/>
              </w:rPr>
              <w:t>100</w:t>
            </w:r>
          </w:p>
        </w:tc>
      </w:tr>
      <w:tr w:rsidR="004D1D17" w:rsidRPr="00F97349" w14:paraId="3F7BAF8D" w14:textId="77777777" w:rsidTr="004D1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05" w:author="Author" w:date="2018-12-19T08:47:00Z">
              <w:tcPr>
                <w:tcW w:w="2515" w:type="dxa"/>
              </w:tcPr>
            </w:tcPrChange>
          </w:tcPr>
          <w:p w14:paraId="31458DAC" w14:textId="77777777" w:rsidR="004D1D17" w:rsidRPr="00F97349" w:rsidRDefault="004D1D17" w:rsidP="00FD609D">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Prior Treat Compressions</w:t>
            </w:r>
          </w:p>
        </w:tc>
        <w:tc>
          <w:tcPr>
            <w:tcW w:w="0" w:type="dxa"/>
            <w:tcPrChange w:id="106" w:author="Author" w:date="2018-12-19T08:47:00Z">
              <w:tcPr>
                <w:tcW w:w="2250" w:type="dxa"/>
              </w:tcPr>
            </w:tcPrChange>
          </w:tcPr>
          <w:p w14:paraId="5458DE31"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B0521">
              <w:rPr>
                <w:rFonts w:ascii="Times New Roman" w:hAnsi="Times New Roman" w:cs="Times New Roman"/>
                <w:sz w:val="24"/>
                <w:szCs w:val="24"/>
              </w:rPr>
              <w:t>836</w:t>
            </w:r>
          </w:p>
        </w:tc>
        <w:tc>
          <w:tcPr>
            <w:tcW w:w="0" w:type="dxa"/>
            <w:tcPrChange w:id="107" w:author="Author" w:date="2018-12-19T08:47:00Z">
              <w:tcPr>
                <w:tcW w:w="1980" w:type="dxa"/>
              </w:tcPr>
            </w:tcPrChange>
          </w:tcPr>
          <w:p w14:paraId="7050EE6A"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4E88">
              <w:rPr>
                <w:rFonts w:ascii="Times New Roman" w:hAnsi="Times New Roman" w:cs="Times New Roman"/>
                <w:sz w:val="24"/>
                <w:szCs w:val="24"/>
              </w:rPr>
              <w:t>100</w:t>
            </w:r>
          </w:p>
        </w:tc>
      </w:tr>
      <w:tr w:rsidR="004D1D17" w:rsidRPr="00F97349" w14:paraId="53282FAA" w14:textId="77777777" w:rsidTr="004D1D17">
        <w:tc>
          <w:tcPr>
            <w:cnfStyle w:val="001000000000" w:firstRow="0" w:lastRow="0" w:firstColumn="1" w:lastColumn="0" w:oddVBand="0" w:evenVBand="0" w:oddHBand="0" w:evenHBand="0" w:firstRowFirstColumn="0" w:firstRowLastColumn="0" w:lastRowFirstColumn="0" w:lastRowLastColumn="0"/>
            <w:tcW w:w="0" w:type="dxa"/>
            <w:tcPrChange w:id="108" w:author="Author" w:date="2018-12-19T08:47:00Z">
              <w:tcPr>
                <w:tcW w:w="2515" w:type="dxa"/>
              </w:tcPr>
            </w:tcPrChange>
          </w:tcPr>
          <w:p w14:paraId="070A8F44" w14:textId="77777777" w:rsidR="004D1D17" w:rsidRPr="00F97349" w:rsidRDefault="004D1D17" w:rsidP="00FD609D">
            <w:pPr>
              <w:rPr>
                <w:rFonts w:ascii="Times New Roman" w:hAnsi="Times New Roman" w:cs="Times New Roman"/>
                <w:sz w:val="24"/>
                <w:szCs w:val="24"/>
              </w:rPr>
            </w:pPr>
            <w:r w:rsidRPr="00F97349">
              <w:rPr>
                <w:rFonts w:ascii="Times New Roman" w:hAnsi="Times New Roman" w:cs="Times New Roman"/>
                <w:sz w:val="24"/>
                <w:szCs w:val="24"/>
              </w:rPr>
              <w:t>Prior Treat Oxygen</w:t>
            </w:r>
          </w:p>
        </w:tc>
        <w:tc>
          <w:tcPr>
            <w:tcW w:w="0" w:type="dxa"/>
            <w:tcPrChange w:id="109" w:author="Author" w:date="2018-12-19T08:47:00Z">
              <w:tcPr>
                <w:tcW w:w="2250" w:type="dxa"/>
              </w:tcPr>
            </w:tcPrChange>
          </w:tcPr>
          <w:p w14:paraId="3B26CB6A"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B0521">
              <w:rPr>
                <w:rFonts w:ascii="Times New Roman" w:hAnsi="Times New Roman" w:cs="Times New Roman"/>
                <w:sz w:val="24"/>
                <w:szCs w:val="24"/>
              </w:rPr>
              <w:t>836</w:t>
            </w:r>
          </w:p>
        </w:tc>
        <w:tc>
          <w:tcPr>
            <w:tcW w:w="0" w:type="dxa"/>
            <w:tcPrChange w:id="110" w:author="Author" w:date="2018-12-19T08:47:00Z">
              <w:tcPr>
                <w:tcW w:w="1980" w:type="dxa"/>
              </w:tcPr>
            </w:tcPrChange>
          </w:tcPr>
          <w:p w14:paraId="5A5685B0"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4E88">
              <w:rPr>
                <w:rFonts w:ascii="Times New Roman" w:hAnsi="Times New Roman" w:cs="Times New Roman"/>
                <w:sz w:val="24"/>
                <w:szCs w:val="24"/>
              </w:rPr>
              <w:t>100</w:t>
            </w:r>
          </w:p>
        </w:tc>
      </w:tr>
      <w:tr w:rsidR="004D1D17" w:rsidRPr="00F97349" w14:paraId="570BFA2B" w14:textId="77777777" w:rsidTr="004D1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11" w:author="Author" w:date="2018-12-19T08:47:00Z">
              <w:tcPr>
                <w:tcW w:w="2515" w:type="dxa"/>
              </w:tcPr>
            </w:tcPrChange>
          </w:tcPr>
          <w:p w14:paraId="47B96852" w14:textId="77777777" w:rsidR="004D1D17" w:rsidRPr="00F97349" w:rsidRDefault="004D1D17" w:rsidP="00FD609D">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Prior Treat Other</w:t>
            </w:r>
          </w:p>
        </w:tc>
        <w:tc>
          <w:tcPr>
            <w:tcW w:w="0" w:type="dxa"/>
            <w:tcPrChange w:id="112" w:author="Author" w:date="2018-12-19T08:47:00Z">
              <w:tcPr>
                <w:tcW w:w="2250" w:type="dxa"/>
              </w:tcPr>
            </w:tcPrChange>
          </w:tcPr>
          <w:p w14:paraId="2EE3EA48"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B0521">
              <w:rPr>
                <w:rFonts w:ascii="Times New Roman" w:hAnsi="Times New Roman" w:cs="Times New Roman"/>
                <w:sz w:val="24"/>
                <w:szCs w:val="24"/>
              </w:rPr>
              <w:t>836</w:t>
            </w:r>
          </w:p>
        </w:tc>
        <w:tc>
          <w:tcPr>
            <w:tcW w:w="0" w:type="dxa"/>
            <w:tcPrChange w:id="113" w:author="Author" w:date="2018-12-19T08:47:00Z">
              <w:tcPr>
                <w:tcW w:w="1980" w:type="dxa"/>
              </w:tcPr>
            </w:tcPrChange>
          </w:tcPr>
          <w:p w14:paraId="789F937C"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4E88">
              <w:rPr>
                <w:rFonts w:ascii="Times New Roman" w:hAnsi="Times New Roman" w:cs="Times New Roman"/>
                <w:sz w:val="24"/>
                <w:szCs w:val="24"/>
              </w:rPr>
              <w:t>100</w:t>
            </w:r>
          </w:p>
        </w:tc>
      </w:tr>
      <w:tr w:rsidR="004D1D17" w:rsidRPr="00F97349" w14:paraId="37C22360" w14:textId="77777777" w:rsidTr="004D1D17">
        <w:tc>
          <w:tcPr>
            <w:cnfStyle w:val="001000000000" w:firstRow="0" w:lastRow="0" w:firstColumn="1" w:lastColumn="0" w:oddVBand="0" w:evenVBand="0" w:oddHBand="0" w:evenHBand="0" w:firstRowFirstColumn="0" w:firstRowLastColumn="0" w:lastRowFirstColumn="0" w:lastRowLastColumn="0"/>
            <w:tcW w:w="0" w:type="dxa"/>
            <w:tcPrChange w:id="114" w:author="Author" w:date="2018-12-19T08:47:00Z">
              <w:tcPr>
                <w:tcW w:w="2515" w:type="dxa"/>
              </w:tcPr>
            </w:tcPrChange>
          </w:tcPr>
          <w:p w14:paraId="01892F5F" w14:textId="77777777" w:rsidR="004D1D17" w:rsidRPr="00F97349" w:rsidRDefault="004D1D17" w:rsidP="00FD609D">
            <w:pPr>
              <w:rPr>
                <w:rFonts w:ascii="Times New Roman" w:hAnsi="Times New Roman" w:cs="Times New Roman"/>
                <w:sz w:val="24"/>
                <w:szCs w:val="24"/>
              </w:rPr>
            </w:pPr>
            <w:r>
              <w:rPr>
                <w:rFonts w:ascii="Times New Roman" w:hAnsi="Times New Roman" w:cs="Times New Roman"/>
                <w:sz w:val="24"/>
                <w:szCs w:val="24"/>
              </w:rPr>
              <w:t>Describe Other Treatment</w:t>
            </w:r>
          </w:p>
        </w:tc>
        <w:tc>
          <w:tcPr>
            <w:tcW w:w="0" w:type="dxa"/>
            <w:tcPrChange w:id="115" w:author="Author" w:date="2018-12-19T08:47:00Z">
              <w:tcPr>
                <w:tcW w:w="2250" w:type="dxa"/>
              </w:tcPr>
            </w:tcPrChange>
          </w:tcPr>
          <w:p w14:paraId="06EB0AA2" w14:textId="77777777" w:rsidR="004D1D17" w:rsidRPr="009B0521"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c>
          <w:tcPr>
            <w:tcW w:w="0" w:type="dxa"/>
            <w:tcPrChange w:id="116" w:author="Author" w:date="2018-12-19T08:47:00Z">
              <w:tcPr>
                <w:tcW w:w="1980" w:type="dxa"/>
              </w:tcPr>
            </w:tcPrChange>
          </w:tcPr>
          <w:p w14:paraId="0203A865" w14:textId="77777777" w:rsidR="004D1D17" w:rsidRPr="00074E88"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2.99</w:t>
            </w:r>
          </w:p>
        </w:tc>
      </w:tr>
      <w:tr w:rsidR="004D1D17" w:rsidRPr="00F97349" w14:paraId="30D8BF60" w14:textId="77777777" w:rsidTr="004D1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17" w:author="Author" w:date="2018-12-19T08:47:00Z">
              <w:tcPr>
                <w:tcW w:w="2515" w:type="dxa"/>
              </w:tcPr>
            </w:tcPrChange>
          </w:tcPr>
          <w:p w14:paraId="2DD3EF12" w14:textId="77777777" w:rsidR="004D1D17" w:rsidRDefault="004D1D17" w:rsidP="00FD609D">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 of Other Penetrating Trauma</w:t>
            </w:r>
          </w:p>
        </w:tc>
        <w:tc>
          <w:tcPr>
            <w:tcW w:w="0" w:type="dxa"/>
            <w:tcPrChange w:id="118" w:author="Author" w:date="2018-12-19T08:47:00Z">
              <w:tcPr>
                <w:tcW w:w="2250" w:type="dxa"/>
              </w:tcPr>
            </w:tcPrChange>
          </w:tcPr>
          <w:p w14:paraId="36874D2C" w14:textId="77777777" w:rsidR="004D1D17"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94</w:t>
            </w:r>
          </w:p>
        </w:tc>
        <w:tc>
          <w:tcPr>
            <w:tcW w:w="0" w:type="dxa"/>
            <w:tcPrChange w:id="119" w:author="Author" w:date="2018-12-19T08:47:00Z">
              <w:tcPr>
                <w:tcW w:w="1980" w:type="dxa"/>
              </w:tcPr>
            </w:tcPrChange>
          </w:tcPr>
          <w:p w14:paraId="7FA85D55" w14:textId="77777777" w:rsidR="004D1D17"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11.24</w:t>
            </w:r>
          </w:p>
        </w:tc>
      </w:tr>
      <w:tr w:rsidR="004D1D17" w:rsidRPr="00F97349" w14:paraId="509FD4BD" w14:textId="77777777" w:rsidTr="004D1D17">
        <w:tc>
          <w:tcPr>
            <w:cnfStyle w:val="001000000000" w:firstRow="0" w:lastRow="0" w:firstColumn="1" w:lastColumn="0" w:oddVBand="0" w:evenVBand="0" w:oddHBand="0" w:evenHBand="0" w:firstRowFirstColumn="0" w:firstRowLastColumn="0" w:lastRowFirstColumn="0" w:lastRowLastColumn="0"/>
            <w:tcW w:w="0" w:type="dxa"/>
            <w:tcPrChange w:id="120" w:author="Author" w:date="2018-12-19T08:47:00Z">
              <w:tcPr>
                <w:tcW w:w="2515" w:type="dxa"/>
              </w:tcPr>
            </w:tcPrChange>
          </w:tcPr>
          <w:p w14:paraId="0632850B" w14:textId="77777777" w:rsidR="004D1D17" w:rsidRDefault="004D1D17" w:rsidP="00FD609D">
            <w:pPr>
              <w:rPr>
                <w:rFonts w:ascii="Times New Roman" w:hAnsi="Times New Roman" w:cs="Times New Roman"/>
                <w:sz w:val="24"/>
                <w:szCs w:val="24"/>
              </w:rPr>
            </w:pPr>
            <w:r>
              <w:rPr>
                <w:rFonts w:ascii="Times New Roman" w:hAnsi="Times New Roman" w:cs="Times New Roman"/>
                <w:sz w:val="24"/>
                <w:szCs w:val="24"/>
              </w:rPr>
              <w:t>Description of Other Blunt Trauma</w:t>
            </w:r>
          </w:p>
        </w:tc>
        <w:tc>
          <w:tcPr>
            <w:tcW w:w="0" w:type="dxa"/>
            <w:tcPrChange w:id="121" w:author="Author" w:date="2018-12-19T08:47:00Z">
              <w:tcPr>
                <w:tcW w:w="2250" w:type="dxa"/>
              </w:tcPr>
            </w:tcPrChange>
          </w:tcPr>
          <w:p w14:paraId="5B26AF31" w14:textId="77777777" w:rsidR="004D1D17"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139</w:t>
            </w:r>
          </w:p>
        </w:tc>
        <w:tc>
          <w:tcPr>
            <w:tcW w:w="0" w:type="dxa"/>
            <w:tcPrChange w:id="122" w:author="Author" w:date="2018-12-19T08:47:00Z">
              <w:tcPr>
                <w:tcW w:w="1980" w:type="dxa"/>
              </w:tcPr>
            </w:tcPrChange>
          </w:tcPr>
          <w:p w14:paraId="761BCD7A" w14:textId="77777777" w:rsidR="004D1D17"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16.63</w:t>
            </w:r>
          </w:p>
        </w:tc>
      </w:tr>
      <w:tr w:rsidR="004D1D17" w:rsidRPr="00F97349" w14:paraId="4B1F9FC9" w14:textId="77777777" w:rsidTr="004D1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23" w:author="Author" w:date="2018-12-19T08:47:00Z">
              <w:tcPr>
                <w:tcW w:w="2515" w:type="dxa"/>
              </w:tcPr>
            </w:tcPrChange>
          </w:tcPr>
          <w:p w14:paraId="1EB12ABB" w14:textId="77777777" w:rsidR="004D1D17" w:rsidRDefault="004D1D17" w:rsidP="00FD609D">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Trauma Date</w:t>
            </w:r>
          </w:p>
        </w:tc>
        <w:tc>
          <w:tcPr>
            <w:tcW w:w="0" w:type="dxa"/>
            <w:tcPrChange w:id="124" w:author="Author" w:date="2018-12-19T08:47:00Z">
              <w:tcPr>
                <w:tcW w:w="2250" w:type="dxa"/>
              </w:tcPr>
            </w:tcPrChange>
          </w:tcPr>
          <w:p w14:paraId="0DC11A22" w14:textId="77777777" w:rsidR="004D1D17"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774</w:t>
            </w:r>
          </w:p>
        </w:tc>
        <w:tc>
          <w:tcPr>
            <w:tcW w:w="0" w:type="dxa"/>
            <w:tcPrChange w:id="125" w:author="Author" w:date="2018-12-19T08:47:00Z">
              <w:tcPr>
                <w:tcW w:w="1980" w:type="dxa"/>
              </w:tcPr>
            </w:tcPrChange>
          </w:tcPr>
          <w:p w14:paraId="441447CB" w14:textId="77777777" w:rsidR="004D1D17"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92.58</w:t>
            </w:r>
          </w:p>
        </w:tc>
      </w:tr>
      <w:tr w:rsidR="004D1D17" w:rsidRPr="00F97349" w14:paraId="0BD28293" w14:textId="77777777" w:rsidTr="004D1D17">
        <w:tc>
          <w:tcPr>
            <w:cnfStyle w:val="001000000000" w:firstRow="0" w:lastRow="0" w:firstColumn="1" w:lastColumn="0" w:oddVBand="0" w:evenVBand="0" w:oddHBand="0" w:evenHBand="0" w:firstRowFirstColumn="0" w:firstRowLastColumn="0" w:lastRowFirstColumn="0" w:lastRowLastColumn="0"/>
            <w:tcW w:w="0" w:type="dxa"/>
            <w:tcPrChange w:id="126" w:author="Author" w:date="2018-12-19T08:47:00Z">
              <w:tcPr>
                <w:tcW w:w="2515" w:type="dxa"/>
              </w:tcPr>
            </w:tcPrChange>
          </w:tcPr>
          <w:p w14:paraId="1741BBB6" w14:textId="77777777" w:rsidR="004D1D17" w:rsidRDefault="004D1D17" w:rsidP="00FD609D">
            <w:pPr>
              <w:rPr>
                <w:rFonts w:ascii="Times New Roman" w:hAnsi="Times New Roman" w:cs="Times New Roman"/>
                <w:sz w:val="24"/>
                <w:szCs w:val="24"/>
              </w:rPr>
            </w:pPr>
            <w:r>
              <w:rPr>
                <w:rFonts w:ascii="Times New Roman" w:hAnsi="Times New Roman" w:cs="Times New Roman"/>
                <w:sz w:val="24"/>
                <w:szCs w:val="24"/>
              </w:rPr>
              <w:t>Trauma Time</w:t>
            </w:r>
          </w:p>
        </w:tc>
        <w:tc>
          <w:tcPr>
            <w:tcW w:w="0" w:type="dxa"/>
            <w:tcPrChange w:id="127" w:author="Author" w:date="2018-12-19T08:47:00Z">
              <w:tcPr>
                <w:tcW w:w="2250" w:type="dxa"/>
              </w:tcPr>
            </w:tcPrChange>
          </w:tcPr>
          <w:p w14:paraId="4FCAF8DA" w14:textId="77777777" w:rsidR="004D1D17"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421</w:t>
            </w:r>
          </w:p>
        </w:tc>
        <w:tc>
          <w:tcPr>
            <w:tcW w:w="0" w:type="dxa"/>
            <w:tcPrChange w:id="128" w:author="Author" w:date="2018-12-19T08:47:00Z">
              <w:tcPr>
                <w:tcW w:w="1980" w:type="dxa"/>
              </w:tcPr>
            </w:tcPrChange>
          </w:tcPr>
          <w:p w14:paraId="38B9A4D4" w14:textId="77777777" w:rsidR="004D1D17"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50.36</w:t>
            </w:r>
          </w:p>
        </w:tc>
      </w:tr>
      <w:tr w:rsidR="004D1D17" w:rsidRPr="00F97349" w14:paraId="3C7E1626" w14:textId="77777777" w:rsidTr="004D1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29" w:author="Author" w:date="2018-12-19T08:47:00Z">
              <w:tcPr>
                <w:tcW w:w="2515" w:type="dxa"/>
              </w:tcPr>
            </w:tcPrChange>
          </w:tcPr>
          <w:p w14:paraId="25E7E9DE" w14:textId="77777777" w:rsidR="004D1D17" w:rsidRDefault="004D1D17" w:rsidP="00FD609D">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Presentation Time</w:t>
            </w:r>
          </w:p>
        </w:tc>
        <w:tc>
          <w:tcPr>
            <w:tcW w:w="0" w:type="dxa"/>
            <w:tcPrChange w:id="130" w:author="Author" w:date="2018-12-19T08:47:00Z">
              <w:tcPr>
                <w:tcW w:w="2250" w:type="dxa"/>
              </w:tcPr>
            </w:tcPrChange>
          </w:tcPr>
          <w:p w14:paraId="4D03A06C" w14:textId="77777777" w:rsidR="004D1D17"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812</w:t>
            </w:r>
          </w:p>
        </w:tc>
        <w:tc>
          <w:tcPr>
            <w:tcW w:w="0" w:type="dxa"/>
            <w:tcPrChange w:id="131" w:author="Author" w:date="2018-12-19T08:47:00Z">
              <w:tcPr>
                <w:tcW w:w="1980" w:type="dxa"/>
              </w:tcPr>
            </w:tcPrChange>
          </w:tcPr>
          <w:p w14:paraId="1F2E209C" w14:textId="77777777" w:rsidR="004D1D17"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97.13</w:t>
            </w:r>
          </w:p>
        </w:tc>
      </w:tr>
      <w:tr w:rsidR="004D1D17" w:rsidRPr="00F97349" w14:paraId="19FB14A8" w14:textId="77777777" w:rsidTr="004D1D17">
        <w:tc>
          <w:tcPr>
            <w:cnfStyle w:val="001000000000" w:firstRow="0" w:lastRow="0" w:firstColumn="1" w:lastColumn="0" w:oddVBand="0" w:evenVBand="0" w:oddHBand="0" w:evenHBand="0" w:firstRowFirstColumn="0" w:firstRowLastColumn="0" w:lastRowFirstColumn="0" w:lastRowLastColumn="0"/>
            <w:tcW w:w="0" w:type="dxa"/>
            <w:tcPrChange w:id="132" w:author="Author" w:date="2018-12-19T08:47:00Z">
              <w:tcPr>
                <w:tcW w:w="2515" w:type="dxa"/>
              </w:tcPr>
            </w:tcPrChange>
          </w:tcPr>
          <w:p w14:paraId="4C247A0F" w14:textId="77777777" w:rsidR="004D1D17" w:rsidRPr="00F97349" w:rsidRDefault="004D1D17" w:rsidP="00FD609D">
            <w:pPr>
              <w:rPr>
                <w:rFonts w:ascii="Times New Roman" w:hAnsi="Times New Roman" w:cs="Times New Roman"/>
                <w:sz w:val="24"/>
                <w:szCs w:val="24"/>
              </w:rPr>
            </w:pPr>
            <w:r w:rsidRPr="00F97349">
              <w:rPr>
                <w:rFonts w:ascii="Times New Roman" w:hAnsi="Times New Roman" w:cs="Times New Roman"/>
                <w:sz w:val="24"/>
                <w:szCs w:val="24"/>
              </w:rPr>
              <w:t>AFAST</w:t>
            </w:r>
          </w:p>
        </w:tc>
        <w:tc>
          <w:tcPr>
            <w:tcW w:w="0" w:type="dxa"/>
            <w:tcPrChange w:id="133" w:author="Author" w:date="2018-12-19T08:47:00Z">
              <w:tcPr>
                <w:tcW w:w="2250" w:type="dxa"/>
              </w:tcPr>
            </w:tcPrChange>
          </w:tcPr>
          <w:p w14:paraId="2E6B6B84"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827</w:t>
            </w:r>
          </w:p>
        </w:tc>
        <w:tc>
          <w:tcPr>
            <w:tcW w:w="0" w:type="dxa"/>
            <w:tcPrChange w:id="134" w:author="Author" w:date="2018-12-19T08:47:00Z">
              <w:tcPr>
                <w:tcW w:w="1980" w:type="dxa"/>
              </w:tcPr>
            </w:tcPrChange>
          </w:tcPr>
          <w:p w14:paraId="6A08672A"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98.92</w:t>
            </w:r>
          </w:p>
        </w:tc>
      </w:tr>
      <w:tr w:rsidR="004D1D17" w:rsidRPr="00F97349" w14:paraId="4DF05F5B" w14:textId="77777777" w:rsidTr="004D1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35" w:author="Author" w:date="2018-12-19T08:47:00Z">
              <w:tcPr>
                <w:tcW w:w="2515" w:type="dxa"/>
              </w:tcPr>
            </w:tcPrChange>
          </w:tcPr>
          <w:p w14:paraId="50543238" w14:textId="77777777" w:rsidR="004D1D17" w:rsidRPr="00F97349" w:rsidRDefault="004D1D17" w:rsidP="00FD609D">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AFAST Fluid Score</w:t>
            </w:r>
          </w:p>
        </w:tc>
        <w:tc>
          <w:tcPr>
            <w:tcW w:w="0" w:type="dxa"/>
            <w:tcPrChange w:id="136" w:author="Author" w:date="2018-12-19T08:47:00Z">
              <w:tcPr>
                <w:tcW w:w="2250" w:type="dxa"/>
              </w:tcPr>
            </w:tcPrChange>
          </w:tcPr>
          <w:p w14:paraId="4917693B"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w:t>
            </w:r>
          </w:p>
        </w:tc>
        <w:tc>
          <w:tcPr>
            <w:tcW w:w="0" w:type="dxa"/>
            <w:tcPrChange w:id="137" w:author="Author" w:date="2018-12-19T08:47:00Z">
              <w:tcPr>
                <w:tcW w:w="1980" w:type="dxa"/>
              </w:tcPr>
            </w:tcPrChange>
          </w:tcPr>
          <w:p w14:paraId="222CE2F0"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15.19</w:t>
            </w:r>
          </w:p>
        </w:tc>
      </w:tr>
      <w:tr w:rsidR="004D1D17" w:rsidRPr="00F97349" w14:paraId="64196305" w14:textId="77777777" w:rsidTr="004D1D17">
        <w:tc>
          <w:tcPr>
            <w:cnfStyle w:val="001000000000" w:firstRow="0" w:lastRow="0" w:firstColumn="1" w:lastColumn="0" w:oddVBand="0" w:evenVBand="0" w:oddHBand="0" w:evenHBand="0" w:firstRowFirstColumn="0" w:firstRowLastColumn="0" w:lastRowFirstColumn="0" w:lastRowLastColumn="0"/>
            <w:tcW w:w="0" w:type="dxa"/>
            <w:tcPrChange w:id="138" w:author="Author" w:date="2018-12-19T08:47:00Z">
              <w:tcPr>
                <w:tcW w:w="2515" w:type="dxa"/>
              </w:tcPr>
            </w:tcPrChange>
          </w:tcPr>
          <w:p w14:paraId="19870D3D" w14:textId="77777777" w:rsidR="004D1D17" w:rsidRPr="00F97349" w:rsidRDefault="004D1D17" w:rsidP="00FD609D">
            <w:pPr>
              <w:rPr>
                <w:rFonts w:ascii="Times New Roman" w:hAnsi="Times New Roman" w:cs="Times New Roman"/>
                <w:sz w:val="24"/>
                <w:szCs w:val="24"/>
              </w:rPr>
            </w:pPr>
            <w:r w:rsidRPr="00F97349">
              <w:rPr>
                <w:rFonts w:ascii="Times New Roman" w:hAnsi="Times New Roman" w:cs="Times New Roman"/>
                <w:sz w:val="24"/>
                <w:szCs w:val="24"/>
              </w:rPr>
              <w:t>TFAST</w:t>
            </w:r>
          </w:p>
        </w:tc>
        <w:tc>
          <w:tcPr>
            <w:tcW w:w="0" w:type="dxa"/>
            <w:tcPrChange w:id="139" w:author="Author" w:date="2018-12-19T08:47:00Z">
              <w:tcPr>
                <w:tcW w:w="2250" w:type="dxa"/>
              </w:tcPr>
            </w:tcPrChange>
          </w:tcPr>
          <w:p w14:paraId="6D139534"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824</w:t>
            </w:r>
          </w:p>
        </w:tc>
        <w:tc>
          <w:tcPr>
            <w:tcW w:w="0" w:type="dxa"/>
            <w:tcPrChange w:id="140" w:author="Author" w:date="2018-12-19T08:47:00Z">
              <w:tcPr>
                <w:tcW w:w="1980" w:type="dxa"/>
              </w:tcPr>
            </w:tcPrChange>
          </w:tcPr>
          <w:p w14:paraId="234FE700"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98.56</w:t>
            </w:r>
          </w:p>
        </w:tc>
      </w:tr>
      <w:tr w:rsidR="004D1D17" w:rsidRPr="00F97349" w14:paraId="5844C4C2" w14:textId="77777777" w:rsidTr="004D1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41" w:author="Author" w:date="2018-12-19T08:47:00Z">
              <w:tcPr>
                <w:tcW w:w="2515" w:type="dxa"/>
              </w:tcPr>
            </w:tcPrChange>
          </w:tcPr>
          <w:p w14:paraId="3CF8B42C" w14:textId="77777777" w:rsidR="004D1D17" w:rsidRPr="00F97349" w:rsidRDefault="004D1D17" w:rsidP="00FD609D">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TFAST Pleural Fluid</w:t>
            </w:r>
          </w:p>
        </w:tc>
        <w:tc>
          <w:tcPr>
            <w:tcW w:w="0" w:type="dxa"/>
            <w:tcPrChange w:id="142" w:author="Author" w:date="2018-12-19T08:47:00Z">
              <w:tcPr>
                <w:tcW w:w="2250" w:type="dxa"/>
              </w:tcPr>
            </w:tcPrChange>
          </w:tcPr>
          <w:p w14:paraId="2C24D167"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82</w:t>
            </w:r>
          </w:p>
        </w:tc>
        <w:tc>
          <w:tcPr>
            <w:tcW w:w="0" w:type="dxa"/>
            <w:tcPrChange w:id="143" w:author="Author" w:date="2018-12-19T08:47:00Z">
              <w:tcPr>
                <w:tcW w:w="1980" w:type="dxa"/>
              </w:tcPr>
            </w:tcPrChange>
          </w:tcPr>
          <w:p w14:paraId="1B8238F5"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9.81</w:t>
            </w:r>
          </w:p>
        </w:tc>
      </w:tr>
      <w:tr w:rsidR="004D1D17" w:rsidRPr="00F97349" w14:paraId="123232ED" w14:textId="77777777" w:rsidTr="004D1D17">
        <w:tc>
          <w:tcPr>
            <w:cnfStyle w:val="001000000000" w:firstRow="0" w:lastRow="0" w:firstColumn="1" w:lastColumn="0" w:oddVBand="0" w:evenVBand="0" w:oddHBand="0" w:evenHBand="0" w:firstRowFirstColumn="0" w:firstRowLastColumn="0" w:lastRowFirstColumn="0" w:lastRowLastColumn="0"/>
            <w:tcW w:w="0" w:type="dxa"/>
            <w:tcPrChange w:id="144" w:author="Author" w:date="2018-12-19T08:47:00Z">
              <w:tcPr>
                <w:tcW w:w="2515" w:type="dxa"/>
              </w:tcPr>
            </w:tcPrChange>
          </w:tcPr>
          <w:p w14:paraId="613D2243" w14:textId="77777777" w:rsidR="004D1D17" w:rsidRPr="00F97349" w:rsidRDefault="004D1D17" w:rsidP="00FD609D">
            <w:pPr>
              <w:rPr>
                <w:rFonts w:ascii="Times New Roman" w:hAnsi="Times New Roman" w:cs="Times New Roman"/>
                <w:sz w:val="24"/>
                <w:szCs w:val="24"/>
              </w:rPr>
            </w:pPr>
            <w:r w:rsidRPr="00F97349">
              <w:rPr>
                <w:rFonts w:ascii="Times New Roman" w:hAnsi="Times New Roman" w:cs="Times New Roman"/>
                <w:sz w:val="24"/>
                <w:szCs w:val="24"/>
              </w:rPr>
              <w:t>TFAST Loss of Glide</w:t>
            </w:r>
          </w:p>
        </w:tc>
        <w:tc>
          <w:tcPr>
            <w:tcW w:w="0" w:type="dxa"/>
            <w:tcPrChange w:id="145" w:author="Author" w:date="2018-12-19T08:47:00Z">
              <w:tcPr>
                <w:tcW w:w="2250" w:type="dxa"/>
              </w:tcPr>
            </w:tcPrChange>
          </w:tcPr>
          <w:p w14:paraId="015851BD"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82</w:t>
            </w:r>
          </w:p>
        </w:tc>
        <w:tc>
          <w:tcPr>
            <w:tcW w:w="0" w:type="dxa"/>
            <w:tcPrChange w:id="146" w:author="Author" w:date="2018-12-19T08:47:00Z">
              <w:tcPr>
                <w:tcW w:w="1980" w:type="dxa"/>
              </w:tcPr>
            </w:tcPrChange>
          </w:tcPr>
          <w:p w14:paraId="34447AA1"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9.81</w:t>
            </w:r>
          </w:p>
        </w:tc>
      </w:tr>
      <w:tr w:rsidR="004D1D17" w:rsidRPr="00F97349" w14:paraId="2E568269" w14:textId="77777777" w:rsidTr="004D1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47" w:author="Author" w:date="2018-12-19T08:47:00Z">
              <w:tcPr>
                <w:tcW w:w="2515" w:type="dxa"/>
              </w:tcPr>
            </w:tcPrChange>
          </w:tcPr>
          <w:p w14:paraId="2AD863BF" w14:textId="77777777" w:rsidR="004D1D17" w:rsidRPr="00F97349" w:rsidRDefault="004D1D17" w:rsidP="00FD609D">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Blood Glucose (g/mL)</w:t>
            </w:r>
          </w:p>
        </w:tc>
        <w:tc>
          <w:tcPr>
            <w:tcW w:w="0" w:type="dxa"/>
            <w:tcPrChange w:id="148" w:author="Author" w:date="2018-12-19T08:47:00Z">
              <w:tcPr>
                <w:tcW w:w="2250" w:type="dxa"/>
              </w:tcPr>
            </w:tcPrChange>
          </w:tcPr>
          <w:p w14:paraId="4A777253" w14:textId="77777777" w:rsidR="004D1D17"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328</w:t>
            </w:r>
          </w:p>
        </w:tc>
        <w:tc>
          <w:tcPr>
            <w:tcW w:w="0" w:type="dxa"/>
            <w:tcPrChange w:id="149" w:author="Author" w:date="2018-12-19T08:47:00Z">
              <w:tcPr>
                <w:tcW w:w="1980" w:type="dxa"/>
              </w:tcPr>
            </w:tcPrChange>
          </w:tcPr>
          <w:p w14:paraId="6369AF1F" w14:textId="77777777" w:rsidR="004D1D17"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39.23</w:t>
            </w:r>
          </w:p>
        </w:tc>
      </w:tr>
      <w:tr w:rsidR="004D1D17" w:rsidRPr="00F97349" w14:paraId="3E2F4B30" w14:textId="77777777" w:rsidTr="004D1D17">
        <w:tc>
          <w:tcPr>
            <w:cnfStyle w:val="001000000000" w:firstRow="0" w:lastRow="0" w:firstColumn="1" w:lastColumn="0" w:oddVBand="0" w:evenVBand="0" w:oddHBand="0" w:evenHBand="0" w:firstRowFirstColumn="0" w:firstRowLastColumn="0" w:lastRowFirstColumn="0" w:lastRowLastColumn="0"/>
            <w:tcW w:w="0" w:type="dxa"/>
            <w:tcPrChange w:id="150" w:author="Author" w:date="2018-12-19T08:47:00Z">
              <w:tcPr>
                <w:tcW w:w="2515" w:type="dxa"/>
              </w:tcPr>
            </w:tcPrChange>
          </w:tcPr>
          <w:p w14:paraId="47D5D262" w14:textId="77777777" w:rsidR="004D1D17" w:rsidRPr="00F97349" w:rsidRDefault="004D1D17" w:rsidP="00FD609D">
            <w:pPr>
              <w:rPr>
                <w:rFonts w:ascii="Times New Roman" w:hAnsi="Times New Roman" w:cs="Times New Roman"/>
                <w:sz w:val="24"/>
                <w:szCs w:val="24"/>
              </w:rPr>
            </w:pPr>
            <w:r>
              <w:rPr>
                <w:rFonts w:ascii="Times New Roman" w:hAnsi="Times New Roman" w:cs="Times New Roman"/>
                <w:sz w:val="24"/>
                <w:szCs w:val="24"/>
              </w:rPr>
              <w:t>Blood Lactate (mmol/L)</w:t>
            </w:r>
          </w:p>
        </w:tc>
        <w:tc>
          <w:tcPr>
            <w:tcW w:w="0" w:type="dxa"/>
            <w:tcPrChange w:id="151" w:author="Author" w:date="2018-12-19T08:47:00Z">
              <w:tcPr>
                <w:tcW w:w="2250" w:type="dxa"/>
              </w:tcPr>
            </w:tcPrChange>
          </w:tcPr>
          <w:p w14:paraId="70F4C414" w14:textId="77777777" w:rsidR="004D1D17"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185</w:t>
            </w:r>
          </w:p>
        </w:tc>
        <w:tc>
          <w:tcPr>
            <w:tcW w:w="0" w:type="dxa"/>
            <w:tcPrChange w:id="152" w:author="Author" w:date="2018-12-19T08:47:00Z">
              <w:tcPr>
                <w:tcW w:w="1980" w:type="dxa"/>
              </w:tcPr>
            </w:tcPrChange>
          </w:tcPr>
          <w:p w14:paraId="7913223B" w14:textId="77777777" w:rsidR="004D1D17"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22.13</w:t>
            </w:r>
          </w:p>
        </w:tc>
      </w:tr>
      <w:tr w:rsidR="004D1D17" w:rsidRPr="00F97349" w14:paraId="036BEC85" w14:textId="77777777" w:rsidTr="004D1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53" w:author="Author" w:date="2018-12-19T08:47:00Z">
              <w:tcPr>
                <w:tcW w:w="2515" w:type="dxa"/>
              </w:tcPr>
            </w:tcPrChange>
          </w:tcPr>
          <w:p w14:paraId="37643825" w14:textId="77777777" w:rsidR="004D1D17" w:rsidRPr="00F97349" w:rsidRDefault="004D1D17" w:rsidP="00FD609D">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Base Excess (mmol/L)</w:t>
            </w:r>
          </w:p>
        </w:tc>
        <w:tc>
          <w:tcPr>
            <w:tcW w:w="0" w:type="dxa"/>
            <w:tcPrChange w:id="154" w:author="Author" w:date="2018-12-19T08:47:00Z">
              <w:tcPr>
                <w:tcW w:w="2250" w:type="dxa"/>
              </w:tcPr>
            </w:tcPrChange>
          </w:tcPr>
          <w:p w14:paraId="1ACAB6C4" w14:textId="77777777" w:rsidR="004D1D17"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174</w:t>
            </w:r>
          </w:p>
        </w:tc>
        <w:tc>
          <w:tcPr>
            <w:tcW w:w="0" w:type="dxa"/>
            <w:tcPrChange w:id="155" w:author="Author" w:date="2018-12-19T08:47:00Z">
              <w:tcPr>
                <w:tcW w:w="1980" w:type="dxa"/>
              </w:tcPr>
            </w:tcPrChange>
          </w:tcPr>
          <w:p w14:paraId="6DD23014" w14:textId="77777777" w:rsidR="004D1D17"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20.81</w:t>
            </w:r>
          </w:p>
        </w:tc>
      </w:tr>
      <w:tr w:rsidR="004D1D17" w:rsidRPr="00F97349" w14:paraId="2682FC2F" w14:textId="77777777" w:rsidTr="004D1D17">
        <w:tc>
          <w:tcPr>
            <w:cnfStyle w:val="001000000000" w:firstRow="0" w:lastRow="0" w:firstColumn="1" w:lastColumn="0" w:oddVBand="0" w:evenVBand="0" w:oddHBand="0" w:evenHBand="0" w:firstRowFirstColumn="0" w:firstRowLastColumn="0" w:lastRowFirstColumn="0" w:lastRowLastColumn="0"/>
            <w:tcW w:w="0" w:type="dxa"/>
            <w:tcPrChange w:id="156" w:author="Author" w:date="2018-12-19T08:47:00Z">
              <w:tcPr>
                <w:tcW w:w="2515" w:type="dxa"/>
              </w:tcPr>
            </w:tcPrChange>
          </w:tcPr>
          <w:p w14:paraId="5E5D5D1E" w14:textId="77777777" w:rsidR="004D1D17" w:rsidRPr="00F97349" w:rsidRDefault="004D1D17" w:rsidP="00FD609D">
            <w:pPr>
              <w:rPr>
                <w:rFonts w:ascii="Times New Roman" w:hAnsi="Times New Roman" w:cs="Times New Roman"/>
                <w:sz w:val="24"/>
                <w:szCs w:val="24"/>
              </w:rPr>
            </w:pPr>
            <w:r>
              <w:rPr>
                <w:rFonts w:ascii="Times New Roman" w:hAnsi="Times New Roman" w:cs="Times New Roman"/>
                <w:sz w:val="24"/>
                <w:szCs w:val="24"/>
              </w:rPr>
              <w:t>Ionized Calcium (mmol/L)</w:t>
            </w:r>
          </w:p>
        </w:tc>
        <w:tc>
          <w:tcPr>
            <w:tcW w:w="0" w:type="dxa"/>
            <w:tcPrChange w:id="157" w:author="Author" w:date="2018-12-19T08:47:00Z">
              <w:tcPr>
                <w:tcW w:w="2250" w:type="dxa"/>
              </w:tcPr>
            </w:tcPrChange>
          </w:tcPr>
          <w:p w14:paraId="3ECA2795" w14:textId="77777777" w:rsidR="004D1D17"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182</w:t>
            </w:r>
          </w:p>
        </w:tc>
        <w:tc>
          <w:tcPr>
            <w:tcW w:w="0" w:type="dxa"/>
            <w:tcPrChange w:id="158" w:author="Author" w:date="2018-12-19T08:47:00Z">
              <w:tcPr>
                <w:tcW w:w="1980" w:type="dxa"/>
              </w:tcPr>
            </w:tcPrChange>
          </w:tcPr>
          <w:p w14:paraId="6C5D573E" w14:textId="77777777" w:rsidR="004D1D17"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21.77</w:t>
            </w:r>
          </w:p>
        </w:tc>
      </w:tr>
      <w:tr w:rsidR="004D1D17" w:rsidRPr="00F97349" w14:paraId="4A0ABB6D" w14:textId="77777777" w:rsidTr="004D1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59" w:author="Author" w:date="2018-12-19T08:47:00Z">
              <w:tcPr>
                <w:tcW w:w="2515" w:type="dxa"/>
              </w:tcPr>
            </w:tcPrChange>
          </w:tcPr>
          <w:p w14:paraId="0A1163A8" w14:textId="77777777" w:rsidR="004D1D17" w:rsidRPr="00F97349" w:rsidRDefault="004D1D17" w:rsidP="00FD609D">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PCV (%)</w:t>
            </w:r>
          </w:p>
        </w:tc>
        <w:tc>
          <w:tcPr>
            <w:tcW w:w="0" w:type="dxa"/>
            <w:tcPrChange w:id="160" w:author="Author" w:date="2018-12-19T08:47:00Z">
              <w:tcPr>
                <w:tcW w:w="2250" w:type="dxa"/>
              </w:tcPr>
            </w:tcPrChange>
          </w:tcPr>
          <w:p w14:paraId="5828C992"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259</w:t>
            </w:r>
          </w:p>
        </w:tc>
        <w:tc>
          <w:tcPr>
            <w:tcW w:w="0" w:type="dxa"/>
            <w:tcPrChange w:id="161" w:author="Author" w:date="2018-12-19T08:47:00Z">
              <w:tcPr>
                <w:tcW w:w="1980" w:type="dxa"/>
              </w:tcPr>
            </w:tcPrChange>
          </w:tcPr>
          <w:p w14:paraId="2FC9BFF4"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30.98</w:t>
            </w:r>
          </w:p>
        </w:tc>
      </w:tr>
      <w:tr w:rsidR="004D1D17" w:rsidRPr="00F97349" w14:paraId="4C4306C9" w14:textId="77777777" w:rsidTr="004D1D17">
        <w:tc>
          <w:tcPr>
            <w:cnfStyle w:val="001000000000" w:firstRow="0" w:lastRow="0" w:firstColumn="1" w:lastColumn="0" w:oddVBand="0" w:evenVBand="0" w:oddHBand="0" w:evenHBand="0" w:firstRowFirstColumn="0" w:firstRowLastColumn="0" w:lastRowFirstColumn="0" w:lastRowLastColumn="0"/>
            <w:tcW w:w="0" w:type="dxa"/>
            <w:tcPrChange w:id="162" w:author="Author" w:date="2018-12-19T08:47:00Z">
              <w:tcPr>
                <w:tcW w:w="2515" w:type="dxa"/>
              </w:tcPr>
            </w:tcPrChange>
          </w:tcPr>
          <w:p w14:paraId="18C51333" w14:textId="77777777" w:rsidR="004D1D17" w:rsidRPr="00F97349" w:rsidRDefault="004D1D17" w:rsidP="00FD609D">
            <w:pPr>
              <w:rPr>
                <w:rFonts w:ascii="Times New Roman" w:hAnsi="Times New Roman" w:cs="Times New Roman"/>
                <w:sz w:val="24"/>
                <w:szCs w:val="24"/>
              </w:rPr>
            </w:pPr>
            <w:r>
              <w:rPr>
                <w:rFonts w:ascii="Times New Roman" w:hAnsi="Times New Roman" w:cs="Times New Roman"/>
                <w:sz w:val="24"/>
                <w:szCs w:val="24"/>
              </w:rPr>
              <w:t>TS (g/</w:t>
            </w:r>
            <w:proofErr w:type="spellStart"/>
            <w:r>
              <w:rPr>
                <w:rFonts w:ascii="Times New Roman" w:hAnsi="Times New Roman" w:cs="Times New Roman"/>
                <w:sz w:val="24"/>
                <w:szCs w:val="24"/>
              </w:rPr>
              <w:t>dL</w:t>
            </w:r>
            <w:proofErr w:type="spellEnd"/>
            <w:r>
              <w:rPr>
                <w:rFonts w:ascii="Times New Roman" w:hAnsi="Times New Roman" w:cs="Times New Roman"/>
                <w:sz w:val="24"/>
                <w:szCs w:val="24"/>
              </w:rPr>
              <w:t>)</w:t>
            </w:r>
          </w:p>
        </w:tc>
        <w:tc>
          <w:tcPr>
            <w:tcW w:w="0" w:type="dxa"/>
            <w:tcPrChange w:id="163" w:author="Author" w:date="2018-12-19T08:47:00Z">
              <w:tcPr>
                <w:tcW w:w="2250" w:type="dxa"/>
              </w:tcPr>
            </w:tcPrChange>
          </w:tcPr>
          <w:p w14:paraId="5B7E53C2"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285</w:t>
            </w:r>
          </w:p>
        </w:tc>
        <w:tc>
          <w:tcPr>
            <w:tcW w:w="0" w:type="dxa"/>
            <w:tcPrChange w:id="164" w:author="Author" w:date="2018-12-19T08:47:00Z">
              <w:tcPr>
                <w:tcW w:w="1980" w:type="dxa"/>
              </w:tcPr>
            </w:tcPrChange>
          </w:tcPr>
          <w:p w14:paraId="18601737"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34.09</w:t>
            </w:r>
          </w:p>
        </w:tc>
      </w:tr>
      <w:tr w:rsidR="004D1D17" w:rsidRPr="00F97349" w14:paraId="6076E20D" w14:textId="77777777" w:rsidTr="004D1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65" w:author="Author" w:date="2018-12-19T08:47:00Z">
              <w:tcPr>
                <w:tcW w:w="2515" w:type="dxa"/>
              </w:tcPr>
            </w:tcPrChange>
          </w:tcPr>
          <w:p w14:paraId="42682EBA" w14:textId="77777777" w:rsidR="004D1D17" w:rsidRDefault="004D1D17" w:rsidP="00FD609D">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Surgery in ER</w:t>
            </w:r>
          </w:p>
        </w:tc>
        <w:tc>
          <w:tcPr>
            <w:tcW w:w="0" w:type="dxa"/>
            <w:tcPrChange w:id="166" w:author="Author" w:date="2018-12-19T08:47:00Z">
              <w:tcPr>
                <w:tcW w:w="2250" w:type="dxa"/>
              </w:tcPr>
            </w:tcPrChange>
          </w:tcPr>
          <w:p w14:paraId="31D56A04" w14:textId="77777777" w:rsidR="004D1D17"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63FC">
              <w:rPr>
                <w:rFonts w:ascii="Times New Roman" w:hAnsi="Times New Roman" w:cs="Times New Roman"/>
                <w:sz w:val="24"/>
                <w:szCs w:val="24"/>
              </w:rPr>
              <w:t>836</w:t>
            </w:r>
          </w:p>
        </w:tc>
        <w:tc>
          <w:tcPr>
            <w:tcW w:w="0" w:type="dxa"/>
            <w:tcPrChange w:id="167" w:author="Author" w:date="2018-12-19T08:47:00Z">
              <w:tcPr>
                <w:tcW w:w="1980" w:type="dxa"/>
              </w:tcPr>
            </w:tcPrChange>
          </w:tcPr>
          <w:p w14:paraId="6350EA20" w14:textId="77777777" w:rsidR="004D1D17"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49A0">
              <w:rPr>
                <w:rFonts w:ascii="Times New Roman" w:hAnsi="Times New Roman" w:cs="Times New Roman"/>
                <w:sz w:val="24"/>
                <w:szCs w:val="24"/>
              </w:rPr>
              <w:t>100</w:t>
            </w:r>
          </w:p>
        </w:tc>
      </w:tr>
      <w:tr w:rsidR="004D1D17" w:rsidRPr="00F97349" w14:paraId="73A6CC03" w14:textId="77777777" w:rsidTr="004D1D17">
        <w:tc>
          <w:tcPr>
            <w:cnfStyle w:val="001000000000" w:firstRow="0" w:lastRow="0" w:firstColumn="1" w:lastColumn="0" w:oddVBand="0" w:evenVBand="0" w:oddHBand="0" w:evenHBand="0" w:firstRowFirstColumn="0" w:firstRowLastColumn="0" w:lastRowFirstColumn="0" w:lastRowLastColumn="0"/>
            <w:tcW w:w="0" w:type="dxa"/>
            <w:tcPrChange w:id="168" w:author="Author" w:date="2018-12-19T08:47:00Z">
              <w:tcPr>
                <w:tcW w:w="2515" w:type="dxa"/>
              </w:tcPr>
            </w:tcPrChange>
          </w:tcPr>
          <w:p w14:paraId="4BCAEFDA" w14:textId="77777777" w:rsidR="004D1D17" w:rsidRDefault="004D1D17" w:rsidP="00FD609D">
            <w:pPr>
              <w:rPr>
                <w:rFonts w:ascii="Times New Roman" w:hAnsi="Times New Roman" w:cs="Times New Roman"/>
                <w:sz w:val="24"/>
                <w:szCs w:val="24"/>
              </w:rPr>
            </w:pPr>
            <w:r>
              <w:rPr>
                <w:rFonts w:ascii="Times New Roman" w:hAnsi="Times New Roman" w:cs="Times New Roman"/>
                <w:sz w:val="24"/>
                <w:szCs w:val="24"/>
              </w:rPr>
              <w:t>Surgery in OR</w:t>
            </w:r>
          </w:p>
        </w:tc>
        <w:tc>
          <w:tcPr>
            <w:tcW w:w="0" w:type="dxa"/>
            <w:tcPrChange w:id="169" w:author="Author" w:date="2018-12-19T08:47:00Z">
              <w:tcPr>
                <w:tcW w:w="2250" w:type="dxa"/>
              </w:tcPr>
            </w:tcPrChange>
          </w:tcPr>
          <w:p w14:paraId="436063F3" w14:textId="77777777" w:rsidR="004D1D17"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63FC">
              <w:rPr>
                <w:rFonts w:ascii="Times New Roman" w:hAnsi="Times New Roman" w:cs="Times New Roman"/>
                <w:sz w:val="24"/>
                <w:szCs w:val="24"/>
              </w:rPr>
              <w:t>836</w:t>
            </w:r>
          </w:p>
        </w:tc>
        <w:tc>
          <w:tcPr>
            <w:tcW w:w="0" w:type="dxa"/>
            <w:tcPrChange w:id="170" w:author="Author" w:date="2018-12-19T08:47:00Z">
              <w:tcPr>
                <w:tcW w:w="1980" w:type="dxa"/>
              </w:tcPr>
            </w:tcPrChange>
          </w:tcPr>
          <w:p w14:paraId="63E72E60" w14:textId="77777777" w:rsidR="004D1D17"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49A0">
              <w:rPr>
                <w:rFonts w:ascii="Times New Roman" w:hAnsi="Times New Roman" w:cs="Times New Roman"/>
                <w:sz w:val="24"/>
                <w:szCs w:val="24"/>
              </w:rPr>
              <w:t>100</w:t>
            </w:r>
          </w:p>
        </w:tc>
      </w:tr>
      <w:tr w:rsidR="004D1D17" w:rsidRPr="00F97349" w14:paraId="72561458" w14:textId="77777777" w:rsidTr="004D1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71" w:author="Author" w:date="2018-12-19T08:47:00Z">
              <w:tcPr>
                <w:tcW w:w="2515" w:type="dxa"/>
              </w:tcPr>
            </w:tcPrChange>
          </w:tcPr>
          <w:p w14:paraId="60ED90B7" w14:textId="77777777" w:rsidR="004D1D17" w:rsidRPr="00F97349" w:rsidRDefault="004D1D17" w:rsidP="00FD609D">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Surgery in Other Area</w:t>
            </w:r>
          </w:p>
        </w:tc>
        <w:tc>
          <w:tcPr>
            <w:tcW w:w="0" w:type="dxa"/>
            <w:tcPrChange w:id="172" w:author="Author" w:date="2018-12-19T08:47:00Z">
              <w:tcPr>
                <w:tcW w:w="2250" w:type="dxa"/>
              </w:tcPr>
            </w:tcPrChange>
          </w:tcPr>
          <w:p w14:paraId="14D59F9D"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63FC">
              <w:rPr>
                <w:rFonts w:ascii="Times New Roman" w:hAnsi="Times New Roman" w:cs="Times New Roman"/>
                <w:sz w:val="24"/>
                <w:szCs w:val="24"/>
              </w:rPr>
              <w:t>836</w:t>
            </w:r>
          </w:p>
        </w:tc>
        <w:tc>
          <w:tcPr>
            <w:tcW w:w="0" w:type="dxa"/>
            <w:tcPrChange w:id="173" w:author="Author" w:date="2018-12-19T08:47:00Z">
              <w:tcPr>
                <w:tcW w:w="1980" w:type="dxa"/>
              </w:tcPr>
            </w:tcPrChange>
          </w:tcPr>
          <w:p w14:paraId="6259096C"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49A0">
              <w:rPr>
                <w:rFonts w:ascii="Times New Roman" w:hAnsi="Times New Roman" w:cs="Times New Roman"/>
                <w:sz w:val="24"/>
                <w:szCs w:val="24"/>
              </w:rPr>
              <w:t>100</w:t>
            </w:r>
          </w:p>
        </w:tc>
      </w:tr>
      <w:tr w:rsidR="004D1D17" w:rsidRPr="00F97349" w14:paraId="2E478705" w14:textId="77777777" w:rsidTr="004D1D17">
        <w:tc>
          <w:tcPr>
            <w:cnfStyle w:val="001000000000" w:firstRow="0" w:lastRow="0" w:firstColumn="1" w:lastColumn="0" w:oddVBand="0" w:evenVBand="0" w:oddHBand="0" w:evenHBand="0" w:firstRowFirstColumn="0" w:firstRowLastColumn="0" w:lastRowFirstColumn="0" w:lastRowLastColumn="0"/>
            <w:tcW w:w="0" w:type="dxa"/>
            <w:tcPrChange w:id="174" w:author="Author" w:date="2018-12-19T08:47:00Z">
              <w:tcPr>
                <w:tcW w:w="2515" w:type="dxa"/>
              </w:tcPr>
            </w:tcPrChange>
          </w:tcPr>
          <w:p w14:paraId="6B575765" w14:textId="77777777" w:rsidR="004D1D17" w:rsidRPr="00F97349" w:rsidRDefault="004D1D17" w:rsidP="00FD609D">
            <w:pPr>
              <w:rPr>
                <w:rFonts w:ascii="Times New Roman" w:hAnsi="Times New Roman" w:cs="Times New Roman"/>
                <w:sz w:val="24"/>
                <w:szCs w:val="24"/>
              </w:rPr>
            </w:pPr>
            <w:r w:rsidRPr="00F97349">
              <w:rPr>
                <w:rFonts w:ascii="Times New Roman" w:hAnsi="Times New Roman" w:cs="Times New Roman"/>
                <w:sz w:val="24"/>
                <w:szCs w:val="24"/>
              </w:rPr>
              <w:lastRenderedPageBreak/>
              <w:t xml:space="preserve">Plasma </w:t>
            </w:r>
          </w:p>
        </w:tc>
        <w:tc>
          <w:tcPr>
            <w:tcW w:w="0" w:type="dxa"/>
            <w:tcPrChange w:id="175" w:author="Author" w:date="2018-12-19T08:47:00Z">
              <w:tcPr>
                <w:tcW w:w="2250" w:type="dxa"/>
              </w:tcPr>
            </w:tcPrChange>
          </w:tcPr>
          <w:p w14:paraId="10C0BF65"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0" w:type="dxa"/>
            <w:tcPrChange w:id="176" w:author="Author" w:date="2018-12-19T08:47:00Z">
              <w:tcPr>
                <w:tcW w:w="1980" w:type="dxa"/>
              </w:tcPr>
            </w:tcPrChange>
          </w:tcPr>
          <w:p w14:paraId="4D7B495A"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w:t>
            </w:r>
          </w:p>
        </w:tc>
      </w:tr>
      <w:tr w:rsidR="004D1D17" w:rsidRPr="00F97349" w14:paraId="096A0A67" w14:textId="77777777" w:rsidTr="004D1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77" w:author="Author" w:date="2018-12-19T08:47:00Z">
              <w:tcPr>
                <w:tcW w:w="2515" w:type="dxa"/>
              </w:tcPr>
            </w:tcPrChange>
          </w:tcPr>
          <w:p w14:paraId="09139D3E" w14:textId="77777777" w:rsidR="004D1D17" w:rsidRPr="00F97349" w:rsidRDefault="004D1D17" w:rsidP="00FD609D">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Whole Blood</w:t>
            </w:r>
          </w:p>
        </w:tc>
        <w:tc>
          <w:tcPr>
            <w:tcW w:w="0" w:type="dxa"/>
            <w:tcPrChange w:id="178" w:author="Author" w:date="2018-12-19T08:47:00Z">
              <w:tcPr>
                <w:tcW w:w="2250" w:type="dxa"/>
              </w:tcPr>
            </w:tcPrChange>
          </w:tcPr>
          <w:p w14:paraId="5083FF81"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0" w:type="dxa"/>
            <w:tcPrChange w:id="179" w:author="Author" w:date="2018-12-19T08:47:00Z">
              <w:tcPr>
                <w:tcW w:w="1980" w:type="dxa"/>
              </w:tcPr>
            </w:tcPrChange>
          </w:tcPr>
          <w:p w14:paraId="72EDE99A"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1.32</w:t>
            </w:r>
          </w:p>
        </w:tc>
      </w:tr>
      <w:tr w:rsidR="004D1D17" w:rsidRPr="00F97349" w14:paraId="2A17AA8D" w14:textId="77777777" w:rsidTr="004D1D17">
        <w:tc>
          <w:tcPr>
            <w:cnfStyle w:val="001000000000" w:firstRow="0" w:lastRow="0" w:firstColumn="1" w:lastColumn="0" w:oddVBand="0" w:evenVBand="0" w:oddHBand="0" w:evenHBand="0" w:firstRowFirstColumn="0" w:firstRowLastColumn="0" w:lastRowFirstColumn="0" w:lastRowLastColumn="0"/>
            <w:tcW w:w="0" w:type="dxa"/>
            <w:tcPrChange w:id="180" w:author="Author" w:date="2018-12-19T08:47:00Z">
              <w:tcPr>
                <w:tcW w:w="2515" w:type="dxa"/>
              </w:tcPr>
            </w:tcPrChange>
          </w:tcPr>
          <w:p w14:paraId="441DC4AB" w14:textId="77777777" w:rsidR="004D1D17" w:rsidRPr="00F97349" w:rsidRDefault="004D1D17" w:rsidP="00FD609D">
            <w:pPr>
              <w:rPr>
                <w:rFonts w:ascii="Times New Roman" w:hAnsi="Times New Roman" w:cs="Times New Roman"/>
                <w:sz w:val="24"/>
                <w:szCs w:val="24"/>
              </w:rPr>
            </w:pPr>
            <w:r w:rsidRPr="00F97349">
              <w:rPr>
                <w:rFonts w:ascii="Times New Roman" w:hAnsi="Times New Roman" w:cs="Times New Roman"/>
                <w:sz w:val="24"/>
                <w:szCs w:val="24"/>
              </w:rPr>
              <w:t>Platelets</w:t>
            </w:r>
          </w:p>
        </w:tc>
        <w:tc>
          <w:tcPr>
            <w:tcW w:w="0" w:type="dxa"/>
            <w:tcPrChange w:id="181" w:author="Author" w:date="2018-12-19T08:47:00Z">
              <w:tcPr>
                <w:tcW w:w="2250" w:type="dxa"/>
              </w:tcPr>
            </w:tcPrChange>
          </w:tcPr>
          <w:p w14:paraId="450EB740"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0" w:type="dxa"/>
            <w:tcPrChange w:id="182" w:author="Author" w:date="2018-12-19T08:47:00Z">
              <w:tcPr>
                <w:tcW w:w="1980" w:type="dxa"/>
              </w:tcPr>
            </w:tcPrChange>
          </w:tcPr>
          <w:p w14:paraId="6098F800"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w:t>
            </w:r>
          </w:p>
        </w:tc>
      </w:tr>
      <w:tr w:rsidR="004D1D17" w:rsidRPr="00F97349" w14:paraId="50930B11" w14:textId="77777777" w:rsidTr="004D1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83" w:author="Author" w:date="2018-12-19T08:47:00Z">
              <w:tcPr>
                <w:tcW w:w="2515" w:type="dxa"/>
              </w:tcPr>
            </w:tcPrChange>
          </w:tcPr>
          <w:p w14:paraId="68F6A049" w14:textId="77777777" w:rsidR="004D1D17" w:rsidRPr="00F97349" w:rsidRDefault="004D1D17" w:rsidP="00FD609D">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PRBCs</w:t>
            </w:r>
          </w:p>
        </w:tc>
        <w:tc>
          <w:tcPr>
            <w:tcW w:w="0" w:type="dxa"/>
            <w:tcPrChange w:id="184" w:author="Author" w:date="2018-12-19T08:47:00Z">
              <w:tcPr>
                <w:tcW w:w="2250" w:type="dxa"/>
              </w:tcPr>
            </w:tcPrChange>
          </w:tcPr>
          <w:p w14:paraId="58701225"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0" w:type="dxa"/>
            <w:tcPrChange w:id="185" w:author="Author" w:date="2018-12-19T08:47:00Z">
              <w:tcPr>
                <w:tcW w:w="1980" w:type="dxa"/>
              </w:tcPr>
            </w:tcPrChange>
          </w:tcPr>
          <w:p w14:paraId="5E74F86C"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1.32</w:t>
            </w:r>
          </w:p>
        </w:tc>
      </w:tr>
      <w:tr w:rsidR="004D1D17" w:rsidRPr="00F97349" w14:paraId="20D76EEF" w14:textId="77777777" w:rsidTr="004D1D17">
        <w:tc>
          <w:tcPr>
            <w:cnfStyle w:val="001000000000" w:firstRow="0" w:lastRow="0" w:firstColumn="1" w:lastColumn="0" w:oddVBand="0" w:evenVBand="0" w:oddHBand="0" w:evenHBand="0" w:firstRowFirstColumn="0" w:firstRowLastColumn="0" w:lastRowFirstColumn="0" w:lastRowLastColumn="0"/>
            <w:tcW w:w="0" w:type="dxa"/>
            <w:tcPrChange w:id="186" w:author="Author" w:date="2018-12-19T08:47:00Z">
              <w:tcPr>
                <w:tcW w:w="2515" w:type="dxa"/>
              </w:tcPr>
            </w:tcPrChange>
          </w:tcPr>
          <w:p w14:paraId="341C60BF" w14:textId="77777777" w:rsidR="004D1D17" w:rsidRPr="00F97349" w:rsidRDefault="004D1D17" w:rsidP="00FD609D">
            <w:pPr>
              <w:rPr>
                <w:rFonts w:ascii="Times New Roman" w:hAnsi="Times New Roman" w:cs="Times New Roman"/>
                <w:sz w:val="24"/>
                <w:szCs w:val="24"/>
              </w:rPr>
            </w:pPr>
            <w:r w:rsidRPr="00F97349">
              <w:rPr>
                <w:rFonts w:ascii="Times New Roman" w:hAnsi="Times New Roman" w:cs="Times New Roman"/>
                <w:sz w:val="24"/>
                <w:szCs w:val="24"/>
              </w:rPr>
              <w:t>Albumin</w:t>
            </w:r>
          </w:p>
        </w:tc>
        <w:tc>
          <w:tcPr>
            <w:tcW w:w="0" w:type="dxa"/>
            <w:tcPrChange w:id="187" w:author="Author" w:date="2018-12-19T08:47:00Z">
              <w:tcPr>
                <w:tcW w:w="2250" w:type="dxa"/>
              </w:tcPr>
            </w:tcPrChange>
          </w:tcPr>
          <w:p w14:paraId="3FB8437F"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0" w:type="dxa"/>
            <w:tcPrChange w:id="188" w:author="Author" w:date="2018-12-19T08:47:00Z">
              <w:tcPr>
                <w:tcW w:w="1980" w:type="dxa"/>
              </w:tcPr>
            </w:tcPrChange>
          </w:tcPr>
          <w:p w14:paraId="1B023D40"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w:t>
            </w:r>
          </w:p>
        </w:tc>
      </w:tr>
      <w:tr w:rsidR="004D1D17" w:rsidRPr="00F97349" w14:paraId="7E318087" w14:textId="77777777" w:rsidTr="004D1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89" w:author="Author" w:date="2018-12-19T08:47:00Z">
              <w:tcPr>
                <w:tcW w:w="2515" w:type="dxa"/>
              </w:tcPr>
            </w:tcPrChange>
          </w:tcPr>
          <w:p w14:paraId="03C7840B" w14:textId="77777777" w:rsidR="004D1D17" w:rsidRPr="00F97349" w:rsidRDefault="004D1D17" w:rsidP="00FD609D">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F97349">
              <w:rPr>
                <w:rFonts w:ascii="Times New Roman" w:hAnsi="Times New Roman" w:cs="Times New Roman"/>
                <w:sz w:val="24"/>
                <w:szCs w:val="24"/>
              </w:rPr>
              <w:t>Other Blood Products</w:t>
            </w:r>
          </w:p>
        </w:tc>
        <w:tc>
          <w:tcPr>
            <w:tcW w:w="0" w:type="dxa"/>
            <w:tcPrChange w:id="190" w:author="Author" w:date="2018-12-19T08:47:00Z">
              <w:tcPr>
                <w:tcW w:w="2250" w:type="dxa"/>
              </w:tcPr>
            </w:tcPrChange>
          </w:tcPr>
          <w:p w14:paraId="18215CD6"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0" w:type="dxa"/>
            <w:tcPrChange w:id="191" w:author="Author" w:date="2018-12-19T08:47:00Z">
              <w:tcPr>
                <w:tcW w:w="1980" w:type="dxa"/>
              </w:tcPr>
            </w:tcPrChange>
          </w:tcPr>
          <w:p w14:paraId="52F3321E" w14:textId="77777777" w:rsidR="004D1D17" w:rsidRPr="00F97349" w:rsidRDefault="004D1D17" w:rsidP="00FD6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w:t>
            </w:r>
          </w:p>
        </w:tc>
      </w:tr>
      <w:tr w:rsidR="004D1D17" w:rsidRPr="00F97349" w14:paraId="4CCF9A14" w14:textId="77777777" w:rsidTr="004D1D17">
        <w:tc>
          <w:tcPr>
            <w:cnfStyle w:val="001000000000" w:firstRow="0" w:lastRow="0" w:firstColumn="1" w:lastColumn="0" w:oddVBand="0" w:evenVBand="0" w:oddHBand="0" w:evenHBand="0" w:firstRowFirstColumn="0" w:firstRowLastColumn="0" w:lastRowFirstColumn="0" w:lastRowLastColumn="0"/>
            <w:tcW w:w="0" w:type="dxa"/>
            <w:tcPrChange w:id="192" w:author="Author" w:date="2018-12-19T08:47:00Z">
              <w:tcPr>
                <w:tcW w:w="2515" w:type="dxa"/>
              </w:tcPr>
            </w:tcPrChange>
          </w:tcPr>
          <w:p w14:paraId="4C1CB420" w14:textId="77777777" w:rsidR="004D1D17" w:rsidRPr="00F97349" w:rsidRDefault="004D1D17" w:rsidP="00FD609D">
            <w:pPr>
              <w:rPr>
                <w:rFonts w:ascii="Times New Roman" w:hAnsi="Times New Roman" w:cs="Times New Roman"/>
                <w:sz w:val="24"/>
                <w:szCs w:val="24"/>
              </w:rPr>
            </w:pPr>
            <w:r>
              <w:rPr>
                <w:rFonts w:ascii="Times New Roman" w:hAnsi="Times New Roman" w:cs="Times New Roman"/>
                <w:sz w:val="24"/>
                <w:szCs w:val="24"/>
              </w:rPr>
              <w:t>Describe Other Blood Products Used</w:t>
            </w:r>
          </w:p>
        </w:tc>
        <w:tc>
          <w:tcPr>
            <w:tcW w:w="0" w:type="dxa"/>
            <w:tcPrChange w:id="193" w:author="Author" w:date="2018-12-19T08:47:00Z">
              <w:tcPr>
                <w:tcW w:w="2250" w:type="dxa"/>
              </w:tcPr>
            </w:tcPrChange>
          </w:tcPr>
          <w:p w14:paraId="04371DD9" w14:textId="77777777" w:rsidR="004D1D17" w:rsidRPr="00F97349"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0" w:type="dxa"/>
            <w:tcPrChange w:id="194" w:author="Author" w:date="2018-12-19T08:47:00Z">
              <w:tcPr>
                <w:tcW w:w="1980" w:type="dxa"/>
              </w:tcPr>
            </w:tcPrChange>
          </w:tcPr>
          <w:p w14:paraId="5180C8BA" w14:textId="77777777" w:rsidR="004D1D17" w:rsidRDefault="004D1D17" w:rsidP="00FD6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bl>
    <w:p w14:paraId="7C8F6CDA" w14:textId="7C0A2B1E" w:rsidR="00280CCF" w:rsidDel="00C4657F" w:rsidRDefault="00280CCF">
      <w:pPr>
        <w:spacing w:after="0" w:line="240" w:lineRule="auto"/>
        <w:jc w:val="both"/>
        <w:rPr>
          <w:del w:id="195" w:author="Troy" w:date="2018-12-20T17:09:00Z"/>
          <w:rFonts w:ascii="Times New Roman" w:hAnsi="Times New Roman" w:cs="Times New Roman"/>
          <w:sz w:val="24"/>
          <w:szCs w:val="24"/>
        </w:rPr>
      </w:pPr>
    </w:p>
    <w:p w14:paraId="0CFC69E9" w14:textId="7EE0AFF9" w:rsidR="00280CCF" w:rsidDel="00C4657F" w:rsidRDefault="00280CCF">
      <w:pPr>
        <w:spacing w:after="0" w:line="240" w:lineRule="auto"/>
        <w:jc w:val="both"/>
        <w:rPr>
          <w:del w:id="196" w:author="Troy" w:date="2018-12-20T17:08:00Z"/>
          <w:rFonts w:ascii="Times New Roman" w:hAnsi="Times New Roman" w:cs="Times New Roman"/>
          <w:sz w:val="24"/>
          <w:szCs w:val="24"/>
        </w:rPr>
      </w:pPr>
      <w:bookmarkStart w:id="197" w:name="_Hlk533088969"/>
    </w:p>
    <w:p w14:paraId="7284CB67" w14:textId="0CCBE1CA" w:rsidR="00280CCF" w:rsidDel="00C4657F" w:rsidRDefault="00280CCF">
      <w:pPr>
        <w:spacing w:after="0" w:line="240" w:lineRule="auto"/>
        <w:jc w:val="both"/>
        <w:rPr>
          <w:del w:id="198" w:author="Troy" w:date="2018-12-20T17:08:00Z"/>
          <w:rFonts w:ascii="Times New Roman" w:hAnsi="Times New Roman" w:cs="Times New Roman"/>
          <w:sz w:val="24"/>
          <w:szCs w:val="24"/>
        </w:rPr>
      </w:pPr>
    </w:p>
    <w:p w14:paraId="686AAC9F" w14:textId="04A1CAD8" w:rsidR="00704653" w:rsidDel="00C4657F" w:rsidRDefault="00704653">
      <w:pPr>
        <w:spacing w:after="0" w:line="240" w:lineRule="auto"/>
        <w:jc w:val="both"/>
        <w:rPr>
          <w:del w:id="199" w:author="Troy" w:date="2018-12-20T17:08:00Z"/>
          <w:rFonts w:ascii="Times New Roman" w:hAnsi="Times New Roman" w:cs="Times New Roman"/>
          <w:sz w:val="24"/>
          <w:szCs w:val="24"/>
        </w:rPr>
      </w:pPr>
      <w:del w:id="200" w:author="Troy" w:date="2018-12-20T17:08:00Z">
        <w:r w:rsidDel="00C4657F">
          <w:rPr>
            <w:rFonts w:ascii="Times New Roman" w:hAnsi="Times New Roman" w:cs="Times New Roman"/>
            <w:sz w:val="24"/>
            <w:szCs w:val="24"/>
          </w:rPr>
          <w:delText>Figures 1-8: Boxplots of Percent Discrepancies</w:delText>
        </w:r>
      </w:del>
    </w:p>
    <w:p w14:paraId="38521809" w14:textId="2293106D" w:rsidR="009B6699" w:rsidRPr="00A24764" w:rsidRDefault="00704653">
      <w:pPr>
        <w:spacing w:after="0" w:line="240" w:lineRule="auto"/>
        <w:jc w:val="both"/>
        <w:rPr>
          <w:rFonts w:ascii="Times New Roman" w:hAnsi="Times New Roman" w:cs="Times New Roman"/>
          <w:sz w:val="24"/>
          <w:szCs w:val="24"/>
        </w:rPr>
      </w:pPr>
      <w:del w:id="201" w:author="Troy" w:date="2018-12-20T17:08:00Z">
        <w:r w:rsidRPr="00AA606B" w:rsidDel="00C4657F">
          <w:rPr>
            <w:rFonts w:ascii="Times New Roman" w:hAnsi="Times New Roman" w:cs="Times New Roman"/>
            <w:noProof/>
            <w:sz w:val="24"/>
            <w:szCs w:val="24"/>
          </w:rPr>
          <w:drawing>
            <wp:inline distT="0" distB="0" distL="0" distR="0" wp14:anchorId="006C4419" wp14:editId="65B349BB">
              <wp:extent cx="5930265" cy="2593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265" cy="2593340"/>
                      </a:xfrm>
                      <a:prstGeom prst="rect">
                        <a:avLst/>
                      </a:prstGeom>
                      <a:noFill/>
                      <a:ln>
                        <a:noFill/>
                      </a:ln>
                    </pic:spPr>
                  </pic:pic>
                </a:graphicData>
              </a:graphic>
            </wp:inline>
          </w:drawing>
        </w:r>
        <w:r w:rsidRPr="00AA606B" w:rsidDel="00C4657F">
          <w:rPr>
            <w:rFonts w:ascii="Times New Roman" w:hAnsi="Times New Roman" w:cs="Times New Roman"/>
            <w:noProof/>
            <w:sz w:val="24"/>
            <w:szCs w:val="24"/>
          </w:rPr>
          <w:drawing>
            <wp:inline distT="0" distB="0" distL="0" distR="0" wp14:anchorId="27706707" wp14:editId="2FF00BC5">
              <wp:extent cx="5930265" cy="2593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265" cy="2593340"/>
                      </a:xfrm>
                      <a:prstGeom prst="rect">
                        <a:avLst/>
                      </a:prstGeom>
                      <a:noFill/>
                      <a:ln>
                        <a:noFill/>
                      </a:ln>
                    </pic:spPr>
                  </pic:pic>
                </a:graphicData>
              </a:graphic>
            </wp:inline>
          </w:drawing>
        </w:r>
        <w:r w:rsidRPr="00AA606B" w:rsidDel="00C4657F">
          <w:rPr>
            <w:rFonts w:ascii="Times New Roman" w:hAnsi="Times New Roman" w:cs="Times New Roman"/>
            <w:noProof/>
            <w:sz w:val="24"/>
            <w:szCs w:val="24"/>
          </w:rPr>
          <w:drawing>
            <wp:inline distT="0" distB="0" distL="0" distR="0" wp14:anchorId="075AB80F" wp14:editId="2B8E6CB1">
              <wp:extent cx="5930265" cy="2593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265" cy="2593340"/>
                      </a:xfrm>
                      <a:prstGeom prst="rect">
                        <a:avLst/>
                      </a:prstGeom>
                      <a:noFill/>
                      <a:ln>
                        <a:noFill/>
                      </a:ln>
                    </pic:spPr>
                  </pic:pic>
                </a:graphicData>
              </a:graphic>
            </wp:inline>
          </w:drawing>
        </w:r>
        <w:r w:rsidRPr="00AA606B" w:rsidDel="00C4657F">
          <w:rPr>
            <w:rFonts w:ascii="Times New Roman" w:hAnsi="Times New Roman" w:cs="Times New Roman"/>
            <w:noProof/>
            <w:sz w:val="24"/>
            <w:szCs w:val="24"/>
          </w:rPr>
          <w:drawing>
            <wp:inline distT="0" distB="0" distL="0" distR="0" wp14:anchorId="3BA5B5BC" wp14:editId="6402786E">
              <wp:extent cx="5930265" cy="2593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265" cy="2593340"/>
                      </a:xfrm>
                      <a:prstGeom prst="rect">
                        <a:avLst/>
                      </a:prstGeom>
                      <a:noFill/>
                      <a:ln>
                        <a:noFill/>
                      </a:ln>
                    </pic:spPr>
                  </pic:pic>
                </a:graphicData>
              </a:graphic>
            </wp:inline>
          </w:drawing>
        </w:r>
        <w:r w:rsidRPr="00AA606B" w:rsidDel="00C4657F">
          <w:rPr>
            <w:rFonts w:ascii="Times New Roman" w:hAnsi="Times New Roman" w:cs="Times New Roman"/>
            <w:noProof/>
            <w:sz w:val="24"/>
            <w:szCs w:val="24"/>
          </w:rPr>
          <w:drawing>
            <wp:inline distT="0" distB="0" distL="0" distR="0" wp14:anchorId="38046F8F" wp14:editId="782B9177">
              <wp:extent cx="5930265" cy="2593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0265" cy="2593340"/>
                      </a:xfrm>
                      <a:prstGeom prst="rect">
                        <a:avLst/>
                      </a:prstGeom>
                      <a:noFill/>
                      <a:ln>
                        <a:noFill/>
                      </a:ln>
                    </pic:spPr>
                  </pic:pic>
                </a:graphicData>
              </a:graphic>
            </wp:inline>
          </w:drawing>
        </w:r>
        <w:r w:rsidRPr="00AA606B" w:rsidDel="00C4657F">
          <w:rPr>
            <w:rFonts w:ascii="Times New Roman" w:hAnsi="Times New Roman" w:cs="Times New Roman"/>
            <w:noProof/>
            <w:sz w:val="24"/>
            <w:szCs w:val="24"/>
          </w:rPr>
          <w:drawing>
            <wp:inline distT="0" distB="0" distL="0" distR="0" wp14:anchorId="466E9D6A" wp14:editId="2105ED2F">
              <wp:extent cx="5930265" cy="2593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0265" cy="2593340"/>
                      </a:xfrm>
                      <a:prstGeom prst="rect">
                        <a:avLst/>
                      </a:prstGeom>
                      <a:noFill/>
                      <a:ln>
                        <a:noFill/>
                      </a:ln>
                    </pic:spPr>
                  </pic:pic>
                </a:graphicData>
              </a:graphic>
            </wp:inline>
          </w:drawing>
        </w:r>
        <w:r w:rsidRPr="00AA606B" w:rsidDel="00C4657F">
          <w:rPr>
            <w:rFonts w:ascii="Times New Roman" w:hAnsi="Times New Roman" w:cs="Times New Roman"/>
            <w:noProof/>
            <w:sz w:val="24"/>
            <w:szCs w:val="24"/>
          </w:rPr>
          <w:drawing>
            <wp:inline distT="0" distB="0" distL="0" distR="0" wp14:anchorId="3B308FEC" wp14:editId="37597608">
              <wp:extent cx="5930265" cy="2593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0265" cy="2593340"/>
                      </a:xfrm>
                      <a:prstGeom prst="rect">
                        <a:avLst/>
                      </a:prstGeom>
                      <a:noFill/>
                      <a:ln>
                        <a:noFill/>
                      </a:ln>
                    </pic:spPr>
                  </pic:pic>
                </a:graphicData>
              </a:graphic>
            </wp:inline>
          </w:drawing>
        </w:r>
        <w:r w:rsidRPr="00AA606B" w:rsidDel="00C4657F">
          <w:rPr>
            <w:rFonts w:ascii="Times New Roman" w:hAnsi="Times New Roman" w:cs="Times New Roman"/>
            <w:noProof/>
            <w:sz w:val="24"/>
            <w:szCs w:val="24"/>
          </w:rPr>
          <w:drawing>
            <wp:inline distT="0" distB="0" distL="0" distR="0" wp14:anchorId="6FC1E22D" wp14:editId="1E497D37">
              <wp:extent cx="5930265" cy="25933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0265" cy="2593340"/>
                      </a:xfrm>
                      <a:prstGeom prst="rect">
                        <a:avLst/>
                      </a:prstGeom>
                      <a:noFill/>
                      <a:ln>
                        <a:noFill/>
                      </a:ln>
                    </pic:spPr>
                  </pic:pic>
                </a:graphicData>
              </a:graphic>
            </wp:inline>
          </w:drawing>
        </w:r>
      </w:del>
      <w:bookmarkEnd w:id="197"/>
    </w:p>
    <w:sectPr w:rsidR="009B6699" w:rsidRPr="00A247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trecker,Joe" w:date="2018-12-21T12:55:00Z" w:initials="S">
    <w:p w14:paraId="031E776E" w14:textId="21F3CA7A" w:rsidR="00E77DCA" w:rsidRDefault="00E77DCA">
      <w:pPr>
        <w:pStyle w:val="CommentText"/>
      </w:pPr>
      <w:r>
        <w:rPr>
          <w:rStyle w:val="CommentReference"/>
        </w:rPr>
        <w:annotationRef/>
      </w:r>
      <w:r>
        <w:t>The sources of original medical record content are not that relevant and their names as used here would confuse readers.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1E77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1E776E" w16cid:durableId="1FC761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01DDE" w14:textId="77777777" w:rsidR="000872ED" w:rsidRDefault="000872ED" w:rsidP="00BD5769">
      <w:pPr>
        <w:spacing w:after="0" w:line="240" w:lineRule="auto"/>
      </w:pPr>
      <w:r>
        <w:separator/>
      </w:r>
    </w:p>
  </w:endnote>
  <w:endnote w:type="continuationSeparator" w:id="0">
    <w:p w14:paraId="3B311C39" w14:textId="77777777" w:rsidR="000872ED" w:rsidRDefault="000872ED" w:rsidP="00BD5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B5B52" w14:textId="77777777" w:rsidR="000872ED" w:rsidRDefault="000872ED" w:rsidP="00BD5769">
      <w:pPr>
        <w:spacing w:after="0" w:line="240" w:lineRule="auto"/>
      </w:pPr>
      <w:r>
        <w:separator/>
      </w:r>
    </w:p>
  </w:footnote>
  <w:footnote w:type="continuationSeparator" w:id="0">
    <w:p w14:paraId="2643B268" w14:textId="77777777" w:rsidR="000872ED" w:rsidRDefault="000872ED" w:rsidP="00BD5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DD0"/>
    <w:multiLevelType w:val="hybridMultilevel"/>
    <w:tmpl w:val="6874C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8359E"/>
    <w:multiLevelType w:val="hybridMultilevel"/>
    <w:tmpl w:val="C6729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E340A"/>
    <w:multiLevelType w:val="hybridMultilevel"/>
    <w:tmpl w:val="4F3C030C"/>
    <w:lvl w:ilvl="0" w:tplc="3E18A8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435768"/>
    <w:multiLevelType w:val="hybridMultilevel"/>
    <w:tmpl w:val="CE9CEDEC"/>
    <w:lvl w:ilvl="0" w:tplc="3E18A8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F5B6B"/>
    <w:multiLevelType w:val="hybridMultilevel"/>
    <w:tmpl w:val="8C7C11F2"/>
    <w:lvl w:ilvl="0" w:tplc="3E18A8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FFE3F29"/>
    <w:multiLevelType w:val="hybridMultilevel"/>
    <w:tmpl w:val="33F83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F7D7E"/>
    <w:multiLevelType w:val="hybridMultilevel"/>
    <w:tmpl w:val="55C4D6C0"/>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7" w15:restartNumberingAfterBreak="0">
    <w:nsid w:val="4138458A"/>
    <w:multiLevelType w:val="hybridMultilevel"/>
    <w:tmpl w:val="4482AD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B4D3F"/>
    <w:multiLevelType w:val="hybridMultilevel"/>
    <w:tmpl w:val="A7BED4FA"/>
    <w:lvl w:ilvl="0" w:tplc="17E88CA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9B0C06"/>
    <w:multiLevelType w:val="hybridMultilevel"/>
    <w:tmpl w:val="8BC222CE"/>
    <w:lvl w:ilvl="0" w:tplc="3E18A8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CF81A63"/>
    <w:multiLevelType w:val="hybridMultilevel"/>
    <w:tmpl w:val="D50CACBA"/>
    <w:lvl w:ilvl="0" w:tplc="EB90A0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0"/>
  </w:num>
  <w:num w:numId="4">
    <w:abstractNumId w:val="6"/>
  </w:num>
  <w:num w:numId="5">
    <w:abstractNumId w:val="8"/>
  </w:num>
  <w:num w:numId="6">
    <w:abstractNumId w:val="7"/>
  </w:num>
  <w:num w:numId="7">
    <w:abstractNumId w:val="1"/>
  </w:num>
  <w:num w:numId="8">
    <w:abstractNumId w:val="3"/>
  </w:num>
  <w:num w:numId="9">
    <w:abstractNumId w:val="2"/>
  </w:num>
  <w:num w:numId="10">
    <w:abstractNumId w:val="9"/>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oy">
    <w15:presenceInfo w15:providerId="None" w15:userId="Troy"/>
  </w15:person>
  <w15:person w15:author="Strecker,Joe">
    <w15:presenceInfo w15:providerId="AD" w15:userId="S::strecker@colostate.edu::ecb5c448-006c-4c9f-bbaa-188ec55d64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068"/>
    <w:rsid w:val="00006A78"/>
    <w:rsid w:val="00014C4D"/>
    <w:rsid w:val="00021B83"/>
    <w:rsid w:val="00027568"/>
    <w:rsid w:val="000309F4"/>
    <w:rsid w:val="00033F8B"/>
    <w:rsid w:val="00041A4B"/>
    <w:rsid w:val="000444E1"/>
    <w:rsid w:val="0005200D"/>
    <w:rsid w:val="00054E37"/>
    <w:rsid w:val="00060343"/>
    <w:rsid w:val="0006250D"/>
    <w:rsid w:val="00065312"/>
    <w:rsid w:val="000747C1"/>
    <w:rsid w:val="000872ED"/>
    <w:rsid w:val="00095CD2"/>
    <w:rsid w:val="000A060F"/>
    <w:rsid w:val="000B1D26"/>
    <w:rsid w:val="000B3AA9"/>
    <w:rsid w:val="000B6748"/>
    <w:rsid w:val="000C2907"/>
    <w:rsid w:val="000D2D3F"/>
    <w:rsid w:val="000D52A4"/>
    <w:rsid w:val="000D727E"/>
    <w:rsid w:val="000E005F"/>
    <w:rsid w:val="000E0881"/>
    <w:rsid w:val="000E4F60"/>
    <w:rsid w:val="000E7F1A"/>
    <w:rsid w:val="000F2D26"/>
    <w:rsid w:val="000F6974"/>
    <w:rsid w:val="000F7D67"/>
    <w:rsid w:val="001008C2"/>
    <w:rsid w:val="00105FD3"/>
    <w:rsid w:val="00107B28"/>
    <w:rsid w:val="00116E2B"/>
    <w:rsid w:val="00116F9E"/>
    <w:rsid w:val="00123CEE"/>
    <w:rsid w:val="00125ADE"/>
    <w:rsid w:val="0013158A"/>
    <w:rsid w:val="0013779E"/>
    <w:rsid w:val="00143065"/>
    <w:rsid w:val="001514EC"/>
    <w:rsid w:val="00153CCC"/>
    <w:rsid w:val="00154B36"/>
    <w:rsid w:val="00166705"/>
    <w:rsid w:val="00167652"/>
    <w:rsid w:val="00171545"/>
    <w:rsid w:val="00171E81"/>
    <w:rsid w:val="001737FD"/>
    <w:rsid w:val="001779DA"/>
    <w:rsid w:val="001802E4"/>
    <w:rsid w:val="00187B68"/>
    <w:rsid w:val="0019339C"/>
    <w:rsid w:val="001943CB"/>
    <w:rsid w:val="00195161"/>
    <w:rsid w:val="00195C64"/>
    <w:rsid w:val="001962A8"/>
    <w:rsid w:val="001A1066"/>
    <w:rsid w:val="001A53BC"/>
    <w:rsid w:val="001A61FF"/>
    <w:rsid w:val="001A7E60"/>
    <w:rsid w:val="001B5705"/>
    <w:rsid w:val="001D10FA"/>
    <w:rsid w:val="001D568C"/>
    <w:rsid w:val="001E5C53"/>
    <w:rsid w:val="001F38C1"/>
    <w:rsid w:val="001F3AF6"/>
    <w:rsid w:val="001F5E98"/>
    <w:rsid w:val="0020655C"/>
    <w:rsid w:val="002132EC"/>
    <w:rsid w:val="0021527F"/>
    <w:rsid w:val="0022418F"/>
    <w:rsid w:val="00224C9B"/>
    <w:rsid w:val="00243382"/>
    <w:rsid w:val="00244F38"/>
    <w:rsid w:val="00250B12"/>
    <w:rsid w:val="00251F07"/>
    <w:rsid w:val="00260B25"/>
    <w:rsid w:val="00260C75"/>
    <w:rsid w:val="0026117B"/>
    <w:rsid w:val="002673C5"/>
    <w:rsid w:val="002675D1"/>
    <w:rsid w:val="0027189B"/>
    <w:rsid w:val="00273956"/>
    <w:rsid w:val="00274E3D"/>
    <w:rsid w:val="00280CCF"/>
    <w:rsid w:val="00283184"/>
    <w:rsid w:val="00284753"/>
    <w:rsid w:val="00286659"/>
    <w:rsid w:val="00287BC2"/>
    <w:rsid w:val="002915C5"/>
    <w:rsid w:val="002915FC"/>
    <w:rsid w:val="002A5227"/>
    <w:rsid w:val="002B0CB5"/>
    <w:rsid w:val="002B1BB4"/>
    <w:rsid w:val="002B3030"/>
    <w:rsid w:val="002B3965"/>
    <w:rsid w:val="002C0BF3"/>
    <w:rsid w:val="002C2336"/>
    <w:rsid w:val="002C29C5"/>
    <w:rsid w:val="002C4352"/>
    <w:rsid w:val="002C6FAD"/>
    <w:rsid w:val="002D0C05"/>
    <w:rsid w:val="002D6A21"/>
    <w:rsid w:val="002E0DE2"/>
    <w:rsid w:val="002E3D7E"/>
    <w:rsid w:val="002E5334"/>
    <w:rsid w:val="002F0ECE"/>
    <w:rsid w:val="002F561A"/>
    <w:rsid w:val="003035D1"/>
    <w:rsid w:val="00303973"/>
    <w:rsid w:val="00303F81"/>
    <w:rsid w:val="00315BB0"/>
    <w:rsid w:val="0032152B"/>
    <w:rsid w:val="0032342A"/>
    <w:rsid w:val="00331CB8"/>
    <w:rsid w:val="00337FC4"/>
    <w:rsid w:val="00355068"/>
    <w:rsid w:val="00356753"/>
    <w:rsid w:val="00360B4F"/>
    <w:rsid w:val="00363D72"/>
    <w:rsid w:val="00365007"/>
    <w:rsid w:val="003655A6"/>
    <w:rsid w:val="003753A8"/>
    <w:rsid w:val="00376076"/>
    <w:rsid w:val="00377AEA"/>
    <w:rsid w:val="0038454F"/>
    <w:rsid w:val="00385874"/>
    <w:rsid w:val="00391109"/>
    <w:rsid w:val="00393480"/>
    <w:rsid w:val="00396ECF"/>
    <w:rsid w:val="003A15E2"/>
    <w:rsid w:val="003A7340"/>
    <w:rsid w:val="003B0345"/>
    <w:rsid w:val="003B0E7A"/>
    <w:rsid w:val="003B2615"/>
    <w:rsid w:val="003B61B1"/>
    <w:rsid w:val="003B79A2"/>
    <w:rsid w:val="003C4B80"/>
    <w:rsid w:val="003C4E4D"/>
    <w:rsid w:val="003C5AAF"/>
    <w:rsid w:val="003C62B4"/>
    <w:rsid w:val="003D0ECD"/>
    <w:rsid w:val="003D1316"/>
    <w:rsid w:val="003D2339"/>
    <w:rsid w:val="003E003E"/>
    <w:rsid w:val="003E3227"/>
    <w:rsid w:val="003E4678"/>
    <w:rsid w:val="003F085C"/>
    <w:rsid w:val="003F7651"/>
    <w:rsid w:val="00403376"/>
    <w:rsid w:val="00405B87"/>
    <w:rsid w:val="00410ADB"/>
    <w:rsid w:val="00411EAE"/>
    <w:rsid w:val="00415839"/>
    <w:rsid w:val="00422523"/>
    <w:rsid w:val="00427545"/>
    <w:rsid w:val="004302AD"/>
    <w:rsid w:val="00430C43"/>
    <w:rsid w:val="004330D8"/>
    <w:rsid w:val="00440F5F"/>
    <w:rsid w:val="00445734"/>
    <w:rsid w:val="004616D6"/>
    <w:rsid w:val="004635E2"/>
    <w:rsid w:val="00465460"/>
    <w:rsid w:val="00476281"/>
    <w:rsid w:val="004811D8"/>
    <w:rsid w:val="00486885"/>
    <w:rsid w:val="0049229C"/>
    <w:rsid w:val="00492505"/>
    <w:rsid w:val="00493D94"/>
    <w:rsid w:val="00497C7B"/>
    <w:rsid w:val="004A2FBB"/>
    <w:rsid w:val="004A5645"/>
    <w:rsid w:val="004A690E"/>
    <w:rsid w:val="004B0759"/>
    <w:rsid w:val="004B1BB9"/>
    <w:rsid w:val="004C381A"/>
    <w:rsid w:val="004D162C"/>
    <w:rsid w:val="004D1D17"/>
    <w:rsid w:val="004D2EE2"/>
    <w:rsid w:val="004D6388"/>
    <w:rsid w:val="004E3A7A"/>
    <w:rsid w:val="004E5C5F"/>
    <w:rsid w:val="004E765D"/>
    <w:rsid w:val="004F443F"/>
    <w:rsid w:val="004F5FA6"/>
    <w:rsid w:val="00503BE2"/>
    <w:rsid w:val="00507F8D"/>
    <w:rsid w:val="00514447"/>
    <w:rsid w:val="00523426"/>
    <w:rsid w:val="00527ED2"/>
    <w:rsid w:val="005321F9"/>
    <w:rsid w:val="005404D9"/>
    <w:rsid w:val="00541171"/>
    <w:rsid w:val="0054544A"/>
    <w:rsid w:val="00551AA6"/>
    <w:rsid w:val="00556E1D"/>
    <w:rsid w:val="005573F5"/>
    <w:rsid w:val="00570F26"/>
    <w:rsid w:val="00577B5F"/>
    <w:rsid w:val="0059031D"/>
    <w:rsid w:val="0059068E"/>
    <w:rsid w:val="005A151C"/>
    <w:rsid w:val="005A38E3"/>
    <w:rsid w:val="005A56A8"/>
    <w:rsid w:val="005A620D"/>
    <w:rsid w:val="005C5FF4"/>
    <w:rsid w:val="005D6C57"/>
    <w:rsid w:val="005E005B"/>
    <w:rsid w:val="005E67CA"/>
    <w:rsid w:val="005E6DA3"/>
    <w:rsid w:val="006014B7"/>
    <w:rsid w:val="00603B54"/>
    <w:rsid w:val="00607E77"/>
    <w:rsid w:val="00610992"/>
    <w:rsid w:val="00615023"/>
    <w:rsid w:val="00615FCC"/>
    <w:rsid w:val="006175FF"/>
    <w:rsid w:val="00617893"/>
    <w:rsid w:val="006200B5"/>
    <w:rsid w:val="00624C09"/>
    <w:rsid w:val="00624DB0"/>
    <w:rsid w:val="0063321D"/>
    <w:rsid w:val="006378BC"/>
    <w:rsid w:val="0064111B"/>
    <w:rsid w:val="00644CAF"/>
    <w:rsid w:val="00651583"/>
    <w:rsid w:val="0065513F"/>
    <w:rsid w:val="006572BB"/>
    <w:rsid w:val="006653D0"/>
    <w:rsid w:val="00667135"/>
    <w:rsid w:val="0067205E"/>
    <w:rsid w:val="00673A4A"/>
    <w:rsid w:val="00676A98"/>
    <w:rsid w:val="00684265"/>
    <w:rsid w:val="00696A38"/>
    <w:rsid w:val="00697825"/>
    <w:rsid w:val="006A2AB8"/>
    <w:rsid w:val="006A4077"/>
    <w:rsid w:val="006A6365"/>
    <w:rsid w:val="006B03C5"/>
    <w:rsid w:val="006B39AB"/>
    <w:rsid w:val="006C102B"/>
    <w:rsid w:val="006C347E"/>
    <w:rsid w:val="006C5119"/>
    <w:rsid w:val="006D15C1"/>
    <w:rsid w:val="006D2EFE"/>
    <w:rsid w:val="006D7597"/>
    <w:rsid w:val="006E46F2"/>
    <w:rsid w:val="006F222C"/>
    <w:rsid w:val="006F3701"/>
    <w:rsid w:val="006F4024"/>
    <w:rsid w:val="00700CC2"/>
    <w:rsid w:val="0070143F"/>
    <w:rsid w:val="00702ED2"/>
    <w:rsid w:val="00703495"/>
    <w:rsid w:val="00704653"/>
    <w:rsid w:val="00712E9D"/>
    <w:rsid w:val="00721534"/>
    <w:rsid w:val="00723D1B"/>
    <w:rsid w:val="007268D2"/>
    <w:rsid w:val="00730E2F"/>
    <w:rsid w:val="00745906"/>
    <w:rsid w:val="0074768E"/>
    <w:rsid w:val="00752422"/>
    <w:rsid w:val="00753F4B"/>
    <w:rsid w:val="00763598"/>
    <w:rsid w:val="00765201"/>
    <w:rsid w:val="00771842"/>
    <w:rsid w:val="0077507F"/>
    <w:rsid w:val="007814D0"/>
    <w:rsid w:val="00783068"/>
    <w:rsid w:val="0078480D"/>
    <w:rsid w:val="00785598"/>
    <w:rsid w:val="0079276E"/>
    <w:rsid w:val="007939A5"/>
    <w:rsid w:val="007950C5"/>
    <w:rsid w:val="00795206"/>
    <w:rsid w:val="00797022"/>
    <w:rsid w:val="007A087F"/>
    <w:rsid w:val="007A319D"/>
    <w:rsid w:val="007A750A"/>
    <w:rsid w:val="007B01F3"/>
    <w:rsid w:val="007B093C"/>
    <w:rsid w:val="007B28E9"/>
    <w:rsid w:val="007B5880"/>
    <w:rsid w:val="007C34A5"/>
    <w:rsid w:val="007C4A78"/>
    <w:rsid w:val="007C63FC"/>
    <w:rsid w:val="007D59EC"/>
    <w:rsid w:val="007D6A95"/>
    <w:rsid w:val="007E1806"/>
    <w:rsid w:val="007E29BE"/>
    <w:rsid w:val="007E3EB6"/>
    <w:rsid w:val="007F0853"/>
    <w:rsid w:val="007F0AB2"/>
    <w:rsid w:val="007F3945"/>
    <w:rsid w:val="007F39DC"/>
    <w:rsid w:val="008026C1"/>
    <w:rsid w:val="00823639"/>
    <w:rsid w:val="00826622"/>
    <w:rsid w:val="00827ACA"/>
    <w:rsid w:val="008349A1"/>
    <w:rsid w:val="008354EB"/>
    <w:rsid w:val="00837B25"/>
    <w:rsid w:val="00841510"/>
    <w:rsid w:val="0085360D"/>
    <w:rsid w:val="00853965"/>
    <w:rsid w:val="008565EE"/>
    <w:rsid w:val="008611F9"/>
    <w:rsid w:val="00864D1E"/>
    <w:rsid w:val="0086644F"/>
    <w:rsid w:val="00870385"/>
    <w:rsid w:val="00871C6C"/>
    <w:rsid w:val="008741E2"/>
    <w:rsid w:val="00875742"/>
    <w:rsid w:val="008763EE"/>
    <w:rsid w:val="008818DA"/>
    <w:rsid w:val="00881CE0"/>
    <w:rsid w:val="00883968"/>
    <w:rsid w:val="00887222"/>
    <w:rsid w:val="008A04F2"/>
    <w:rsid w:val="008A2465"/>
    <w:rsid w:val="008B315B"/>
    <w:rsid w:val="008C3AC7"/>
    <w:rsid w:val="008C7CF7"/>
    <w:rsid w:val="008D4CB5"/>
    <w:rsid w:val="008D5902"/>
    <w:rsid w:val="008D7206"/>
    <w:rsid w:val="008E0796"/>
    <w:rsid w:val="008E0ACC"/>
    <w:rsid w:val="008E42AC"/>
    <w:rsid w:val="008E5507"/>
    <w:rsid w:val="008F1F9D"/>
    <w:rsid w:val="008F2C4C"/>
    <w:rsid w:val="008F502B"/>
    <w:rsid w:val="00905D44"/>
    <w:rsid w:val="00907FC8"/>
    <w:rsid w:val="00913BB2"/>
    <w:rsid w:val="00922143"/>
    <w:rsid w:val="00922E02"/>
    <w:rsid w:val="00923172"/>
    <w:rsid w:val="00923A81"/>
    <w:rsid w:val="00926516"/>
    <w:rsid w:val="00930489"/>
    <w:rsid w:val="009373C4"/>
    <w:rsid w:val="00945838"/>
    <w:rsid w:val="00946000"/>
    <w:rsid w:val="00953362"/>
    <w:rsid w:val="0096738C"/>
    <w:rsid w:val="009756F3"/>
    <w:rsid w:val="00982FDF"/>
    <w:rsid w:val="0099262F"/>
    <w:rsid w:val="00992AAF"/>
    <w:rsid w:val="00995A5D"/>
    <w:rsid w:val="009A3314"/>
    <w:rsid w:val="009A7409"/>
    <w:rsid w:val="009B01DF"/>
    <w:rsid w:val="009B1010"/>
    <w:rsid w:val="009B47E6"/>
    <w:rsid w:val="009B6367"/>
    <w:rsid w:val="009B6699"/>
    <w:rsid w:val="009C4764"/>
    <w:rsid w:val="009D01A1"/>
    <w:rsid w:val="009D0C1D"/>
    <w:rsid w:val="009D6B40"/>
    <w:rsid w:val="009E2DB6"/>
    <w:rsid w:val="009E3CA7"/>
    <w:rsid w:val="009E6173"/>
    <w:rsid w:val="009E6736"/>
    <w:rsid w:val="009E7206"/>
    <w:rsid w:val="009F1F7F"/>
    <w:rsid w:val="009F6447"/>
    <w:rsid w:val="00A06F32"/>
    <w:rsid w:val="00A11508"/>
    <w:rsid w:val="00A1437B"/>
    <w:rsid w:val="00A221A0"/>
    <w:rsid w:val="00A24764"/>
    <w:rsid w:val="00A333A6"/>
    <w:rsid w:val="00A34DCF"/>
    <w:rsid w:val="00A351F4"/>
    <w:rsid w:val="00A41962"/>
    <w:rsid w:val="00A444E0"/>
    <w:rsid w:val="00A46570"/>
    <w:rsid w:val="00A502F2"/>
    <w:rsid w:val="00A51709"/>
    <w:rsid w:val="00A525EA"/>
    <w:rsid w:val="00A54431"/>
    <w:rsid w:val="00A55A8D"/>
    <w:rsid w:val="00A576CC"/>
    <w:rsid w:val="00A61C0C"/>
    <w:rsid w:val="00A6300E"/>
    <w:rsid w:val="00A63FB4"/>
    <w:rsid w:val="00A643A0"/>
    <w:rsid w:val="00A6453C"/>
    <w:rsid w:val="00A727ED"/>
    <w:rsid w:val="00A76C69"/>
    <w:rsid w:val="00A864B4"/>
    <w:rsid w:val="00A87D8A"/>
    <w:rsid w:val="00A90CBC"/>
    <w:rsid w:val="00A9176A"/>
    <w:rsid w:val="00A94C06"/>
    <w:rsid w:val="00A95E1F"/>
    <w:rsid w:val="00AA341D"/>
    <w:rsid w:val="00AA426A"/>
    <w:rsid w:val="00AA606B"/>
    <w:rsid w:val="00AB17B0"/>
    <w:rsid w:val="00AB52F2"/>
    <w:rsid w:val="00AD3FCB"/>
    <w:rsid w:val="00AD5B6E"/>
    <w:rsid w:val="00AD7FEA"/>
    <w:rsid w:val="00AE077F"/>
    <w:rsid w:val="00AF6B9D"/>
    <w:rsid w:val="00AF71D9"/>
    <w:rsid w:val="00B04EF0"/>
    <w:rsid w:val="00B106BF"/>
    <w:rsid w:val="00B21D37"/>
    <w:rsid w:val="00B23BEF"/>
    <w:rsid w:val="00B23EB8"/>
    <w:rsid w:val="00B24AC6"/>
    <w:rsid w:val="00B33563"/>
    <w:rsid w:val="00B34F32"/>
    <w:rsid w:val="00B37231"/>
    <w:rsid w:val="00B40E4B"/>
    <w:rsid w:val="00B41DE2"/>
    <w:rsid w:val="00B43F64"/>
    <w:rsid w:val="00B44A77"/>
    <w:rsid w:val="00B473CE"/>
    <w:rsid w:val="00B5072C"/>
    <w:rsid w:val="00B50CB9"/>
    <w:rsid w:val="00B51352"/>
    <w:rsid w:val="00B52176"/>
    <w:rsid w:val="00B60171"/>
    <w:rsid w:val="00B61DC3"/>
    <w:rsid w:val="00B62223"/>
    <w:rsid w:val="00B705D2"/>
    <w:rsid w:val="00B76A1B"/>
    <w:rsid w:val="00B76CAE"/>
    <w:rsid w:val="00B77D18"/>
    <w:rsid w:val="00B80899"/>
    <w:rsid w:val="00B816CD"/>
    <w:rsid w:val="00B81AAD"/>
    <w:rsid w:val="00B83CEC"/>
    <w:rsid w:val="00B8414E"/>
    <w:rsid w:val="00B85C67"/>
    <w:rsid w:val="00B90329"/>
    <w:rsid w:val="00B915C9"/>
    <w:rsid w:val="00B92056"/>
    <w:rsid w:val="00B92947"/>
    <w:rsid w:val="00B944BA"/>
    <w:rsid w:val="00B953FE"/>
    <w:rsid w:val="00B965AC"/>
    <w:rsid w:val="00B97D0E"/>
    <w:rsid w:val="00BB6953"/>
    <w:rsid w:val="00BC38F4"/>
    <w:rsid w:val="00BC5E70"/>
    <w:rsid w:val="00BD3ACE"/>
    <w:rsid w:val="00BD5769"/>
    <w:rsid w:val="00BE02F7"/>
    <w:rsid w:val="00BE516C"/>
    <w:rsid w:val="00BE795F"/>
    <w:rsid w:val="00BF10DA"/>
    <w:rsid w:val="00BF4606"/>
    <w:rsid w:val="00BF481C"/>
    <w:rsid w:val="00BF5399"/>
    <w:rsid w:val="00BF6825"/>
    <w:rsid w:val="00C00700"/>
    <w:rsid w:val="00C06ED5"/>
    <w:rsid w:val="00C075CA"/>
    <w:rsid w:val="00C14AED"/>
    <w:rsid w:val="00C14D18"/>
    <w:rsid w:val="00C17FC8"/>
    <w:rsid w:val="00C2119B"/>
    <w:rsid w:val="00C254F8"/>
    <w:rsid w:val="00C336DF"/>
    <w:rsid w:val="00C337A4"/>
    <w:rsid w:val="00C36066"/>
    <w:rsid w:val="00C43472"/>
    <w:rsid w:val="00C458D8"/>
    <w:rsid w:val="00C4657F"/>
    <w:rsid w:val="00C50EC8"/>
    <w:rsid w:val="00C552E4"/>
    <w:rsid w:val="00C74FC2"/>
    <w:rsid w:val="00C82BCA"/>
    <w:rsid w:val="00C87554"/>
    <w:rsid w:val="00C922B6"/>
    <w:rsid w:val="00CA225C"/>
    <w:rsid w:val="00CB356D"/>
    <w:rsid w:val="00CB3987"/>
    <w:rsid w:val="00CB5277"/>
    <w:rsid w:val="00CC1968"/>
    <w:rsid w:val="00CC498D"/>
    <w:rsid w:val="00CC49F1"/>
    <w:rsid w:val="00CD16FE"/>
    <w:rsid w:val="00CD4B09"/>
    <w:rsid w:val="00CE3296"/>
    <w:rsid w:val="00CE388B"/>
    <w:rsid w:val="00CE719D"/>
    <w:rsid w:val="00CE7B4A"/>
    <w:rsid w:val="00CE7E1D"/>
    <w:rsid w:val="00D04F8E"/>
    <w:rsid w:val="00D061FB"/>
    <w:rsid w:val="00D07133"/>
    <w:rsid w:val="00D11009"/>
    <w:rsid w:val="00D129F0"/>
    <w:rsid w:val="00D209E5"/>
    <w:rsid w:val="00D2233A"/>
    <w:rsid w:val="00D4423B"/>
    <w:rsid w:val="00D5414D"/>
    <w:rsid w:val="00D5428D"/>
    <w:rsid w:val="00D542CA"/>
    <w:rsid w:val="00D55D9B"/>
    <w:rsid w:val="00D56007"/>
    <w:rsid w:val="00D63E1F"/>
    <w:rsid w:val="00D7290E"/>
    <w:rsid w:val="00D77C57"/>
    <w:rsid w:val="00D90B3C"/>
    <w:rsid w:val="00D93C4C"/>
    <w:rsid w:val="00DA3C27"/>
    <w:rsid w:val="00DA52F0"/>
    <w:rsid w:val="00DA64A2"/>
    <w:rsid w:val="00DB233E"/>
    <w:rsid w:val="00DB4EBE"/>
    <w:rsid w:val="00DB5980"/>
    <w:rsid w:val="00DC4BEA"/>
    <w:rsid w:val="00DD0790"/>
    <w:rsid w:val="00DD1816"/>
    <w:rsid w:val="00DD6705"/>
    <w:rsid w:val="00DE0A6A"/>
    <w:rsid w:val="00DE50ED"/>
    <w:rsid w:val="00DE5BA8"/>
    <w:rsid w:val="00DE6079"/>
    <w:rsid w:val="00DF1781"/>
    <w:rsid w:val="00E01FC1"/>
    <w:rsid w:val="00E07024"/>
    <w:rsid w:val="00E100FE"/>
    <w:rsid w:val="00E10DF3"/>
    <w:rsid w:val="00E13114"/>
    <w:rsid w:val="00E1442D"/>
    <w:rsid w:val="00E23BB4"/>
    <w:rsid w:val="00E24061"/>
    <w:rsid w:val="00E41479"/>
    <w:rsid w:val="00E42298"/>
    <w:rsid w:val="00E56551"/>
    <w:rsid w:val="00E5776E"/>
    <w:rsid w:val="00E6006B"/>
    <w:rsid w:val="00E651E3"/>
    <w:rsid w:val="00E67E36"/>
    <w:rsid w:val="00E7052E"/>
    <w:rsid w:val="00E74031"/>
    <w:rsid w:val="00E76705"/>
    <w:rsid w:val="00E77DCA"/>
    <w:rsid w:val="00E85D29"/>
    <w:rsid w:val="00E87CE3"/>
    <w:rsid w:val="00E92982"/>
    <w:rsid w:val="00E92C24"/>
    <w:rsid w:val="00E96397"/>
    <w:rsid w:val="00E97740"/>
    <w:rsid w:val="00E979B2"/>
    <w:rsid w:val="00E97AA7"/>
    <w:rsid w:val="00EA12AC"/>
    <w:rsid w:val="00EA43F1"/>
    <w:rsid w:val="00EA63E6"/>
    <w:rsid w:val="00EB0438"/>
    <w:rsid w:val="00EB23E9"/>
    <w:rsid w:val="00EB52C6"/>
    <w:rsid w:val="00EB6054"/>
    <w:rsid w:val="00EB756B"/>
    <w:rsid w:val="00EB7FF4"/>
    <w:rsid w:val="00EC1E36"/>
    <w:rsid w:val="00ED6AD3"/>
    <w:rsid w:val="00EE1B28"/>
    <w:rsid w:val="00EE1C22"/>
    <w:rsid w:val="00EE64D2"/>
    <w:rsid w:val="00EE67CD"/>
    <w:rsid w:val="00EF037C"/>
    <w:rsid w:val="00EF0A66"/>
    <w:rsid w:val="00EF4331"/>
    <w:rsid w:val="00EF4554"/>
    <w:rsid w:val="00EF618D"/>
    <w:rsid w:val="00F012E2"/>
    <w:rsid w:val="00F028B1"/>
    <w:rsid w:val="00F036DE"/>
    <w:rsid w:val="00F0393F"/>
    <w:rsid w:val="00F100FF"/>
    <w:rsid w:val="00F17218"/>
    <w:rsid w:val="00F261BD"/>
    <w:rsid w:val="00F3787E"/>
    <w:rsid w:val="00F439DF"/>
    <w:rsid w:val="00F47A52"/>
    <w:rsid w:val="00F50355"/>
    <w:rsid w:val="00F51D6C"/>
    <w:rsid w:val="00F55413"/>
    <w:rsid w:val="00F5760C"/>
    <w:rsid w:val="00F5769E"/>
    <w:rsid w:val="00F73CC7"/>
    <w:rsid w:val="00F7692F"/>
    <w:rsid w:val="00F80038"/>
    <w:rsid w:val="00F8180A"/>
    <w:rsid w:val="00F84AFE"/>
    <w:rsid w:val="00F91FA9"/>
    <w:rsid w:val="00F920B9"/>
    <w:rsid w:val="00FA12E3"/>
    <w:rsid w:val="00FA4E21"/>
    <w:rsid w:val="00FA5641"/>
    <w:rsid w:val="00FB00D8"/>
    <w:rsid w:val="00FB0624"/>
    <w:rsid w:val="00FB1729"/>
    <w:rsid w:val="00FB5F92"/>
    <w:rsid w:val="00FC226D"/>
    <w:rsid w:val="00FC3625"/>
    <w:rsid w:val="00FC6CCF"/>
    <w:rsid w:val="00FC7B3A"/>
    <w:rsid w:val="00FD2CEF"/>
    <w:rsid w:val="00FD3BEE"/>
    <w:rsid w:val="00FD444F"/>
    <w:rsid w:val="00FD609D"/>
    <w:rsid w:val="00FE1374"/>
    <w:rsid w:val="00FE33F8"/>
    <w:rsid w:val="00FE3F68"/>
    <w:rsid w:val="00FE49EC"/>
    <w:rsid w:val="00FF6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8A51"/>
  <w15:chartTrackingRefBased/>
  <w15:docId w15:val="{88DBE053-84F7-4C88-959F-7E543F80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1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5">
    <w:name w:val="Grid Table 4 Accent 5"/>
    <w:basedOn w:val="TableNormal"/>
    <w:uiPriority w:val="49"/>
    <w:rsid w:val="0035506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unhideWhenUsed/>
    <w:rsid w:val="00355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5068"/>
    <w:rPr>
      <w:rFonts w:ascii="Courier New" w:eastAsia="Times New Roman" w:hAnsi="Courier New" w:cs="Courier New"/>
      <w:sz w:val="20"/>
      <w:szCs w:val="20"/>
    </w:rPr>
  </w:style>
  <w:style w:type="paragraph" w:styleId="ListParagraph">
    <w:name w:val="List Paragraph"/>
    <w:basedOn w:val="Normal"/>
    <w:uiPriority w:val="34"/>
    <w:qFormat/>
    <w:rsid w:val="00355068"/>
    <w:pPr>
      <w:ind w:left="720"/>
      <w:contextualSpacing/>
    </w:pPr>
  </w:style>
  <w:style w:type="character" w:styleId="Hyperlink">
    <w:name w:val="Hyperlink"/>
    <w:basedOn w:val="DefaultParagraphFont"/>
    <w:uiPriority w:val="99"/>
    <w:unhideWhenUsed/>
    <w:rsid w:val="003C5AAF"/>
    <w:rPr>
      <w:color w:val="0000FF"/>
      <w:u w:val="single"/>
    </w:rPr>
  </w:style>
  <w:style w:type="character" w:customStyle="1" w:styleId="UnresolvedMention1">
    <w:name w:val="Unresolved Mention1"/>
    <w:basedOn w:val="DefaultParagraphFont"/>
    <w:uiPriority w:val="99"/>
    <w:semiHidden/>
    <w:unhideWhenUsed/>
    <w:rsid w:val="00826622"/>
    <w:rPr>
      <w:color w:val="808080"/>
      <w:shd w:val="clear" w:color="auto" w:fill="E6E6E6"/>
    </w:rPr>
  </w:style>
  <w:style w:type="character" w:styleId="FollowedHyperlink">
    <w:name w:val="FollowedHyperlink"/>
    <w:basedOn w:val="DefaultParagraphFont"/>
    <w:uiPriority w:val="99"/>
    <w:semiHidden/>
    <w:unhideWhenUsed/>
    <w:rsid w:val="00A11508"/>
    <w:rPr>
      <w:color w:val="954F72" w:themeColor="followedHyperlink"/>
      <w:u w:val="single"/>
    </w:rPr>
  </w:style>
  <w:style w:type="paragraph" w:styleId="BalloonText">
    <w:name w:val="Balloon Text"/>
    <w:basedOn w:val="Normal"/>
    <w:link w:val="BalloonTextChar"/>
    <w:uiPriority w:val="99"/>
    <w:semiHidden/>
    <w:unhideWhenUsed/>
    <w:rsid w:val="006A2AB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2AB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F618D"/>
    <w:rPr>
      <w:sz w:val="18"/>
      <w:szCs w:val="18"/>
    </w:rPr>
  </w:style>
  <w:style w:type="paragraph" w:styleId="CommentText">
    <w:name w:val="annotation text"/>
    <w:basedOn w:val="Normal"/>
    <w:link w:val="CommentTextChar"/>
    <w:uiPriority w:val="99"/>
    <w:semiHidden/>
    <w:unhideWhenUsed/>
    <w:rsid w:val="00EF618D"/>
    <w:pPr>
      <w:spacing w:line="240" w:lineRule="auto"/>
    </w:pPr>
    <w:rPr>
      <w:sz w:val="24"/>
      <w:szCs w:val="24"/>
    </w:rPr>
  </w:style>
  <w:style w:type="character" w:customStyle="1" w:styleId="CommentTextChar">
    <w:name w:val="Comment Text Char"/>
    <w:basedOn w:val="DefaultParagraphFont"/>
    <w:link w:val="CommentText"/>
    <w:uiPriority w:val="99"/>
    <w:semiHidden/>
    <w:rsid w:val="00EF618D"/>
    <w:rPr>
      <w:sz w:val="24"/>
      <w:szCs w:val="24"/>
    </w:rPr>
  </w:style>
  <w:style w:type="paragraph" w:styleId="CommentSubject">
    <w:name w:val="annotation subject"/>
    <w:basedOn w:val="CommentText"/>
    <w:next w:val="CommentText"/>
    <w:link w:val="CommentSubjectChar"/>
    <w:uiPriority w:val="99"/>
    <w:semiHidden/>
    <w:unhideWhenUsed/>
    <w:rsid w:val="00EF618D"/>
    <w:rPr>
      <w:b/>
      <w:bCs/>
      <w:sz w:val="20"/>
      <w:szCs w:val="20"/>
    </w:rPr>
  </w:style>
  <w:style w:type="character" w:customStyle="1" w:styleId="CommentSubjectChar">
    <w:name w:val="Comment Subject Char"/>
    <w:basedOn w:val="CommentTextChar"/>
    <w:link w:val="CommentSubject"/>
    <w:uiPriority w:val="99"/>
    <w:semiHidden/>
    <w:rsid w:val="00EF618D"/>
    <w:rPr>
      <w:b/>
      <w:bCs/>
      <w:sz w:val="20"/>
      <w:szCs w:val="20"/>
    </w:rPr>
  </w:style>
  <w:style w:type="paragraph" w:styleId="Revision">
    <w:name w:val="Revision"/>
    <w:hidden/>
    <w:uiPriority w:val="99"/>
    <w:semiHidden/>
    <w:rsid w:val="00CB356D"/>
    <w:pPr>
      <w:spacing w:after="0" w:line="240" w:lineRule="auto"/>
    </w:pPr>
  </w:style>
  <w:style w:type="character" w:styleId="Strong">
    <w:name w:val="Strong"/>
    <w:basedOn w:val="DefaultParagraphFont"/>
    <w:uiPriority w:val="22"/>
    <w:qFormat/>
    <w:rsid w:val="0027189B"/>
    <w:rPr>
      <w:b/>
      <w:bCs/>
    </w:rPr>
  </w:style>
  <w:style w:type="paragraph" w:styleId="Header">
    <w:name w:val="header"/>
    <w:basedOn w:val="Normal"/>
    <w:link w:val="HeaderChar"/>
    <w:uiPriority w:val="99"/>
    <w:unhideWhenUsed/>
    <w:rsid w:val="00BD5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769"/>
  </w:style>
  <w:style w:type="paragraph" w:styleId="Footer">
    <w:name w:val="footer"/>
    <w:basedOn w:val="Normal"/>
    <w:link w:val="FooterChar"/>
    <w:uiPriority w:val="99"/>
    <w:unhideWhenUsed/>
    <w:rsid w:val="00BD5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769"/>
  </w:style>
  <w:style w:type="table" w:styleId="TableGrid">
    <w:name w:val="Table Grid"/>
    <w:basedOn w:val="TableNormal"/>
    <w:uiPriority w:val="39"/>
    <w:rsid w:val="00465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6546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2">
    <w:name w:val="Unresolved Mention2"/>
    <w:basedOn w:val="DefaultParagraphFont"/>
    <w:uiPriority w:val="99"/>
    <w:rsid w:val="00907FC8"/>
    <w:rPr>
      <w:color w:val="808080"/>
      <w:shd w:val="clear" w:color="auto" w:fill="E6E6E6"/>
    </w:rPr>
  </w:style>
  <w:style w:type="paragraph" w:customStyle="1" w:styleId="Default">
    <w:name w:val="Default"/>
    <w:rsid w:val="00DF178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3">
    <w:name w:val="Unresolved Mention3"/>
    <w:basedOn w:val="DefaultParagraphFont"/>
    <w:uiPriority w:val="99"/>
    <w:rsid w:val="007848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9834">
      <w:bodyDiv w:val="1"/>
      <w:marLeft w:val="0"/>
      <w:marRight w:val="0"/>
      <w:marTop w:val="0"/>
      <w:marBottom w:val="0"/>
      <w:divBdr>
        <w:top w:val="none" w:sz="0" w:space="0" w:color="auto"/>
        <w:left w:val="none" w:sz="0" w:space="0" w:color="auto"/>
        <w:bottom w:val="none" w:sz="0" w:space="0" w:color="auto"/>
        <w:right w:val="none" w:sz="0" w:space="0" w:color="auto"/>
      </w:divBdr>
      <w:divsChild>
        <w:div w:id="665399366">
          <w:marLeft w:val="0"/>
          <w:marRight w:val="0"/>
          <w:marTop w:val="0"/>
          <w:marBottom w:val="0"/>
          <w:divBdr>
            <w:top w:val="none" w:sz="0" w:space="0" w:color="auto"/>
            <w:left w:val="none" w:sz="0" w:space="0" w:color="auto"/>
            <w:bottom w:val="none" w:sz="0" w:space="0" w:color="auto"/>
            <w:right w:val="none" w:sz="0" w:space="0" w:color="auto"/>
          </w:divBdr>
          <w:divsChild>
            <w:div w:id="1190608357">
              <w:marLeft w:val="0"/>
              <w:marRight w:val="0"/>
              <w:marTop w:val="0"/>
              <w:marBottom w:val="0"/>
              <w:divBdr>
                <w:top w:val="none" w:sz="0" w:space="0" w:color="auto"/>
                <w:left w:val="none" w:sz="0" w:space="0" w:color="auto"/>
                <w:bottom w:val="none" w:sz="0" w:space="0" w:color="auto"/>
                <w:right w:val="none" w:sz="0" w:space="0" w:color="auto"/>
              </w:divBdr>
              <w:divsChild>
                <w:div w:id="2342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7636">
      <w:bodyDiv w:val="1"/>
      <w:marLeft w:val="0"/>
      <w:marRight w:val="0"/>
      <w:marTop w:val="0"/>
      <w:marBottom w:val="0"/>
      <w:divBdr>
        <w:top w:val="none" w:sz="0" w:space="0" w:color="auto"/>
        <w:left w:val="none" w:sz="0" w:space="0" w:color="auto"/>
        <w:bottom w:val="none" w:sz="0" w:space="0" w:color="auto"/>
        <w:right w:val="none" w:sz="0" w:space="0" w:color="auto"/>
      </w:divBdr>
      <w:divsChild>
        <w:div w:id="224604607">
          <w:marLeft w:val="0"/>
          <w:marRight w:val="0"/>
          <w:marTop w:val="0"/>
          <w:marBottom w:val="0"/>
          <w:divBdr>
            <w:top w:val="none" w:sz="0" w:space="0" w:color="auto"/>
            <w:left w:val="none" w:sz="0" w:space="0" w:color="auto"/>
            <w:bottom w:val="none" w:sz="0" w:space="0" w:color="auto"/>
            <w:right w:val="none" w:sz="0" w:space="0" w:color="auto"/>
          </w:divBdr>
        </w:div>
      </w:divsChild>
    </w:div>
    <w:div w:id="184681245">
      <w:bodyDiv w:val="1"/>
      <w:marLeft w:val="0"/>
      <w:marRight w:val="0"/>
      <w:marTop w:val="0"/>
      <w:marBottom w:val="0"/>
      <w:divBdr>
        <w:top w:val="none" w:sz="0" w:space="0" w:color="auto"/>
        <w:left w:val="none" w:sz="0" w:space="0" w:color="auto"/>
        <w:bottom w:val="none" w:sz="0" w:space="0" w:color="auto"/>
        <w:right w:val="none" w:sz="0" w:space="0" w:color="auto"/>
      </w:divBdr>
    </w:div>
    <w:div w:id="260645456">
      <w:bodyDiv w:val="1"/>
      <w:marLeft w:val="0"/>
      <w:marRight w:val="0"/>
      <w:marTop w:val="0"/>
      <w:marBottom w:val="0"/>
      <w:divBdr>
        <w:top w:val="none" w:sz="0" w:space="0" w:color="auto"/>
        <w:left w:val="none" w:sz="0" w:space="0" w:color="auto"/>
        <w:bottom w:val="none" w:sz="0" w:space="0" w:color="auto"/>
        <w:right w:val="none" w:sz="0" w:space="0" w:color="auto"/>
      </w:divBdr>
    </w:div>
    <w:div w:id="341009183">
      <w:bodyDiv w:val="1"/>
      <w:marLeft w:val="0"/>
      <w:marRight w:val="0"/>
      <w:marTop w:val="0"/>
      <w:marBottom w:val="0"/>
      <w:divBdr>
        <w:top w:val="none" w:sz="0" w:space="0" w:color="auto"/>
        <w:left w:val="none" w:sz="0" w:space="0" w:color="auto"/>
        <w:bottom w:val="none" w:sz="0" w:space="0" w:color="auto"/>
        <w:right w:val="none" w:sz="0" w:space="0" w:color="auto"/>
      </w:divBdr>
      <w:divsChild>
        <w:div w:id="1384718345">
          <w:marLeft w:val="0"/>
          <w:marRight w:val="0"/>
          <w:marTop w:val="0"/>
          <w:marBottom w:val="0"/>
          <w:divBdr>
            <w:top w:val="none" w:sz="0" w:space="0" w:color="auto"/>
            <w:left w:val="none" w:sz="0" w:space="0" w:color="auto"/>
            <w:bottom w:val="none" w:sz="0" w:space="0" w:color="auto"/>
            <w:right w:val="none" w:sz="0" w:space="0" w:color="auto"/>
          </w:divBdr>
        </w:div>
      </w:divsChild>
    </w:div>
    <w:div w:id="430509679">
      <w:bodyDiv w:val="1"/>
      <w:marLeft w:val="0"/>
      <w:marRight w:val="0"/>
      <w:marTop w:val="0"/>
      <w:marBottom w:val="0"/>
      <w:divBdr>
        <w:top w:val="none" w:sz="0" w:space="0" w:color="auto"/>
        <w:left w:val="none" w:sz="0" w:space="0" w:color="auto"/>
        <w:bottom w:val="none" w:sz="0" w:space="0" w:color="auto"/>
        <w:right w:val="none" w:sz="0" w:space="0" w:color="auto"/>
      </w:divBdr>
      <w:divsChild>
        <w:div w:id="454761010">
          <w:marLeft w:val="0"/>
          <w:marRight w:val="0"/>
          <w:marTop w:val="0"/>
          <w:marBottom w:val="0"/>
          <w:divBdr>
            <w:top w:val="none" w:sz="0" w:space="0" w:color="auto"/>
            <w:left w:val="none" w:sz="0" w:space="0" w:color="auto"/>
            <w:bottom w:val="none" w:sz="0" w:space="0" w:color="auto"/>
            <w:right w:val="none" w:sz="0" w:space="0" w:color="auto"/>
          </w:divBdr>
        </w:div>
        <w:div w:id="2111971494">
          <w:marLeft w:val="0"/>
          <w:marRight w:val="0"/>
          <w:marTop w:val="0"/>
          <w:marBottom w:val="0"/>
          <w:divBdr>
            <w:top w:val="none" w:sz="0" w:space="0" w:color="auto"/>
            <w:left w:val="none" w:sz="0" w:space="0" w:color="auto"/>
            <w:bottom w:val="none" w:sz="0" w:space="0" w:color="auto"/>
            <w:right w:val="none" w:sz="0" w:space="0" w:color="auto"/>
          </w:divBdr>
        </w:div>
        <w:div w:id="55519782">
          <w:marLeft w:val="0"/>
          <w:marRight w:val="0"/>
          <w:marTop w:val="0"/>
          <w:marBottom w:val="0"/>
          <w:divBdr>
            <w:top w:val="none" w:sz="0" w:space="0" w:color="auto"/>
            <w:left w:val="none" w:sz="0" w:space="0" w:color="auto"/>
            <w:bottom w:val="none" w:sz="0" w:space="0" w:color="auto"/>
            <w:right w:val="none" w:sz="0" w:space="0" w:color="auto"/>
          </w:divBdr>
        </w:div>
        <w:div w:id="144592268">
          <w:marLeft w:val="0"/>
          <w:marRight w:val="0"/>
          <w:marTop w:val="0"/>
          <w:marBottom w:val="0"/>
          <w:divBdr>
            <w:top w:val="none" w:sz="0" w:space="0" w:color="auto"/>
            <w:left w:val="none" w:sz="0" w:space="0" w:color="auto"/>
            <w:bottom w:val="none" w:sz="0" w:space="0" w:color="auto"/>
            <w:right w:val="none" w:sz="0" w:space="0" w:color="auto"/>
          </w:divBdr>
        </w:div>
        <w:div w:id="592398104">
          <w:marLeft w:val="0"/>
          <w:marRight w:val="0"/>
          <w:marTop w:val="0"/>
          <w:marBottom w:val="0"/>
          <w:divBdr>
            <w:top w:val="none" w:sz="0" w:space="0" w:color="auto"/>
            <w:left w:val="none" w:sz="0" w:space="0" w:color="auto"/>
            <w:bottom w:val="none" w:sz="0" w:space="0" w:color="auto"/>
            <w:right w:val="none" w:sz="0" w:space="0" w:color="auto"/>
          </w:divBdr>
          <w:divsChild>
            <w:div w:id="287518706">
              <w:marLeft w:val="0"/>
              <w:marRight w:val="0"/>
              <w:marTop w:val="0"/>
              <w:marBottom w:val="0"/>
              <w:divBdr>
                <w:top w:val="none" w:sz="0" w:space="0" w:color="auto"/>
                <w:left w:val="none" w:sz="0" w:space="0" w:color="auto"/>
                <w:bottom w:val="none" w:sz="0" w:space="0" w:color="auto"/>
                <w:right w:val="none" w:sz="0" w:space="0" w:color="auto"/>
              </w:divBdr>
            </w:div>
            <w:div w:id="1955595612">
              <w:marLeft w:val="0"/>
              <w:marRight w:val="0"/>
              <w:marTop w:val="0"/>
              <w:marBottom w:val="0"/>
              <w:divBdr>
                <w:top w:val="none" w:sz="0" w:space="0" w:color="auto"/>
                <w:left w:val="none" w:sz="0" w:space="0" w:color="auto"/>
                <w:bottom w:val="none" w:sz="0" w:space="0" w:color="auto"/>
                <w:right w:val="none" w:sz="0" w:space="0" w:color="auto"/>
              </w:divBdr>
            </w:div>
            <w:div w:id="544217258">
              <w:marLeft w:val="0"/>
              <w:marRight w:val="0"/>
              <w:marTop w:val="0"/>
              <w:marBottom w:val="0"/>
              <w:divBdr>
                <w:top w:val="none" w:sz="0" w:space="0" w:color="auto"/>
                <w:left w:val="none" w:sz="0" w:space="0" w:color="auto"/>
                <w:bottom w:val="none" w:sz="0" w:space="0" w:color="auto"/>
                <w:right w:val="none" w:sz="0" w:space="0" w:color="auto"/>
              </w:divBdr>
            </w:div>
            <w:div w:id="1067341951">
              <w:marLeft w:val="0"/>
              <w:marRight w:val="0"/>
              <w:marTop w:val="0"/>
              <w:marBottom w:val="0"/>
              <w:divBdr>
                <w:top w:val="none" w:sz="0" w:space="0" w:color="auto"/>
                <w:left w:val="none" w:sz="0" w:space="0" w:color="auto"/>
                <w:bottom w:val="none" w:sz="0" w:space="0" w:color="auto"/>
                <w:right w:val="none" w:sz="0" w:space="0" w:color="auto"/>
              </w:divBdr>
            </w:div>
            <w:div w:id="792283245">
              <w:marLeft w:val="0"/>
              <w:marRight w:val="0"/>
              <w:marTop w:val="0"/>
              <w:marBottom w:val="0"/>
              <w:divBdr>
                <w:top w:val="none" w:sz="0" w:space="0" w:color="auto"/>
                <w:left w:val="none" w:sz="0" w:space="0" w:color="auto"/>
                <w:bottom w:val="none" w:sz="0" w:space="0" w:color="auto"/>
                <w:right w:val="none" w:sz="0" w:space="0" w:color="auto"/>
              </w:divBdr>
            </w:div>
          </w:divsChild>
        </w:div>
        <w:div w:id="1970017095">
          <w:marLeft w:val="0"/>
          <w:marRight w:val="0"/>
          <w:marTop w:val="0"/>
          <w:marBottom w:val="0"/>
          <w:divBdr>
            <w:top w:val="none" w:sz="0" w:space="0" w:color="auto"/>
            <w:left w:val="none" w:sz="0" w:space="0" w:color="auto"/>
            <w:bottom w:val="none" w:sz="0" w:space="0" w:color="auto"/>
            <w:right w:val="none" w:sz="0" w:space="0" w:color="auto"/>
          </w:divBdr>
        </w:div>
        <w:div w:id="107697196">
          <w:marLeft w:val="0"/>
          <w:marRight w:val="0"/>
          <w:marTop w:val="0"/>
          <w:marBottom w:val="0"/>
          <w:divBdr>
            <w:top w:val="none" w:sz="0" w:space="0" w:color="auto"/>
            <w:left w:val="none" w:sz="0" w:space="0" w:color="auto"/>
            <w:bottom w:val="none" w:sz="0" w:space="0" w:color="auto"/>
            <w:right w:val="none" w:sz="0" w:space="0" w:color="auto"/>
          </w:divBdr>
        </w:div>
        <w:div w:id="1245381643">
          <w:marLeft w:val="0"/>
          <w:marRight w:val="0"/>
          <w:marTop w:val="0"/>
          <w:marBottom w:val="0"/>
          <w:divBdr>
            <w:top w:val="none" w:sz="0" w:space="0" w:color="auto"/>
            <w:left w:val="none" w:sz="0" w:space="0" w:color="auto"/>
            <w:bottom w:val="none" w:sz="0" w:space="0" w:color="auto"/>
            <w:right w:val="none" w:sz="0" w:space="0" w:color="auto"/>
          </w:divBdr>
          <w:divsChild>
            <w:div w:id="1015959026">
              <w:marLeft w:val="0"/>
              <w:marRight w:val="0"/>
              <w:marTop w:val="0"/>
              <w:marBottom w:val="0"/>
              <w:divBdr>
                <w:top w:val="none" w:sz="0" w:space="0" w:color="auto"/>
                <w:left w:val="none" w:sz="0" w:space="0" w:color="auto"/>
                <w:bottom w:val="none" w:sz="0" w:space="0" w:color="auto"/>
                <w:right w:val="none" w:sz="0" w:space="0" w:color="auto"/>
              </w:divBdr>
            </w:div>
            <w:div w:id="1554847570">
              <w:marLeft w:val="0"/>
              <w:marRight w:val="0"/>
              <w:marTop w:val="0"/>
              <w:marBottom w:val="0"/>
              <w:divBdr>
                <w:top w:val="none" w:sz="0" w:space="0" w:color="auto"/>
                <w:left w:val="none" w:sz="0" w:space="0" w:color="auto"/>
                <w:bottom w:val="none" w:sz="0" w:space="0" w:color="auto"/>
                <w:right w:val="none" w:sz="0" w:space="0" w:color="auto"/>
              </w:divBdr>
            </w:div>
            <w:div w:id="1050963167">
              <w:marLeft w:val="0"/>
              <w:marRight w:val="0"/>
              <w:marTop w:val="0"/>
              <w:marBottom w:val="0"/>
              <w:divBdr>
                <w:top w:val="none" w:sz="0" w:space="0" w:color="auto"/>
                <w:left w:val="none" w:sz="0" w:space="0" w:color="auto"/>
                <w:bottom w:val="none" w:sz="0" w:space="0" w:color="auto"/>
                <w:right w:val="none" w:sz="0" w:space="0" w:color="auto"/>
              </w:divBdr>
            </w:div>
          </w:divsChild>
        </w:div>
        <w:div w:id="514929288">
          <w:marLeft w:val="0"/>
          <w:marRight w:val="0"/>
          <w:marTop w:val="0"/>
          <w:marBottom w:val="0"/>
          <w:divBdr>
            <w:top w:val="none" w:sz="0" w:space="0" w:color="auto"/>
            <w:left w:val="none" w:sz="0" w:space="0" w:color="auto"/>
            <w:bottom w:val="none" w:sz="0" w:space="0" w:color="auto"/>
            <w:right w:val="none" w:sz="0" w:space="0" w:color="auto"/>
          </w:divBdr>
        </w:div>
      </w:divsChild>
    </w:div>
    <w:div w:id="437944235">
      <w:bodyDiv w:val="1"/>
      <w:marLeft w:val="0"/>
      <w:marRight w:val="0"/>
      <w:marTop w:val="0"/>
      <w:marBottom w:val="0"/>
      <w:divBdr>
        <w:top w:val="none" w:sz="0" w:space="0" w:color="auto"/>
        <w:left w:val="none" w:sz="0" w:space="0" w:color="auto"/>
        <w:bottom w:val="none" w:sz="0" w:space="0" w:color="auto"/>
        <w:right w:val="none" w:sz="0" w:space="0" w:color="auto"/>
      </w:divBdr>
    </w:div>
    <w:div w:id="456874185">
      <w:bodyDiv w:val="1"/>
      <w:marLeft w:val="0"/>
      <w:marRight w:val="0"/>
      <w:marTop w:val="0"/>
      <w:marBottom w:val="0"/>
      <w:divBdr>
        <w:top w:val="none" w:sz="0" w:space="0" w:color="auto"/>
        <w:left w:val="none" w:sz="0" w:space="0" w:color="auto"/>
        <w:bottom w:val="none" w:sz="0" w:space="0" w:color="auto"/>
        <w:right w:val="none" w:sz="0" w:space="0" w:color="auto"/>
      </w:divBdr>
      <w:divsChild>
        <w:div w:id="1891107320">
          <w:marLeft w:val="0"/>
          <w:marRight w:val="0"/>
          <w:marTop w:val="0"/>
          <w:marBottom w:val="0"/>
          <w:divBdr>
            <w:top w:val="none" w:sz="0" w:space="0" w:color="auto"/>
            <w:left w:val="none" w:sz="0" w:space="0" w:color="auto"/>
            <w:bottom w:val="none" w:sz="0" w:space="0" w:color="auto"/>
            <w:right w:val="none" w:sz="0" w:space="0" w:color="auto"/>
          </w:divBdr>
        </w:div>
      </w:divsChild>
    </w:div>
    <w:div w:id="557395848">
      <w:bodyDiv w:val="1"/>
      <w:marLeft w:val="0"/>
      <w:marRight w:val="0"/>
      <w:marTop w:val="0"/>
      <w:marBottom w:val="0"/>
      <w:divBdr>
        <w:top w:val="none" w:sz="0" w:space="0" w:color="auto"/>
        <w:left w:val="none" w:sz="0" w:space="0" w:color="auto"/>
        <w:bottom w:val="none" w:sz="0" w:space="0" w:color="auto"/>
        <w:right w:val="none" w:sz="0" w:space="0" w:color="auto"/>
      </w:divBdr>
    </w:div>
    <w:div w:id="588202276">
      <w:bodyDiv w:val="1"/>
      <w:marLeft w:val="0"/>
      <w:marRight w:val="0"/>
      <w:marTop w:val="0"/>
      <w:marBottom w:val="0"/>
      <w:divBdr>
        <w:top w:val="none" w:sz="0" w:space="0" w:color="auto"/>
        <w:left w:val="none" w:sz="0" w:space="0" w:color="auto"/>
        <w:bottom w:val="none" w:sz="0" w:space="0" w:color="auto"/>
        <w:right w:val="none" w:sz="0" w:space="0" w:color="auto"/>
      </w:divBdr>
      <w:divsChild>
        <w:div w:id="1818372626">
          <w:marLeft w:val="0"/>
          <w:marRight w:val="0"/>
          <w:marTop w:val="0"/>
          <w:marBottom w:val="0"/>
          <w:divBdr>
            <w:top w:val="none" w:sz="0" w:space="0" w:color="auto"/>
            <w:left w:val="none" w:sz="0" w:space="0" w:color="auto"/>
            <w:bottom w:val="none" w:sz="0" w:space="0" w:color="auto"/>
            <w:right w:val="none" w:sz="0" w:space="0" w:color="auto"/>
          </w:divBdr>
        </w:div>
        <w:div w:id="60249334">
          <w:marLeft w:val="0"/>
          <w:marRight w:val="0"/>
          <w:marTop w:val="0"/>
          <w:marBottom w:val="0"/>
          <w:divBdr>
            <w:top w:val="none" w:sz="0" w:space="0" w:color="auto"/>
            <w:left w:val="none" w:sz="0" w:space="0" w:color="auto"/>
            <w:bottom w:val="none" w:sz="0" w:space="0" w:color="auto"/>
            <w:right w:val="none" w:sz="0" w:space="0" w:color="auto"/>
          </w:divBdr>
        </w:div>
        <w:div w:id="1944460452">
          <w:marLeft w:val="0"/>
          <w:marRight w:val="0"/>
          <w:marTop w:val="0"/>
          <w:marBottom w:val="0"/>
          <w:divBdr>
            <w:top w:val="none" w:sz="0" w:space="0" w:color="auto"/>
            <w:left w:val="none" w:sz="0" w:space="0" w:color="auto"/>
            <w:bottom w:val="none" w:sz="0" w:space="0" w:color="auto"/>
            <w:right w:val="none" w:sz="0" w:space="0" w:color="auto"/>
          </w:divBdr>
        </w:div>
        <w:div w:id="1354847629">
          <w:marLeft w:val="0"/>
          <w:marRight w:val="0"/>
          <w:marTop w:val="0"/>
          <w:marBottom w:val="0"/>
          <w:divBdr>
            <w:top w:val="none" w:sz="0" w:space="0" w:color="auto"/>
            <w:left w:val="none" w:sz="0" w:space="0" w:color="auto"/>
            <w:bottom w:val="none" w:sz="0" w:space="0" w:color="auto"/>
            <w:right w:val="none" w:sz="0" w:space="0" w:color="auto"/>
          </w:divBdr>
        </w:div>
        <w:div w:id="891500847">
          <w:marLeft w:val="0"/>
          <w:marRight w:val="0"/>
          <w:marTop w:val="0"/>
          <w:marBottom w:val="0"/>
          <w:divBdr>
            <w:top w:val="none" w:sz="0" w:space="0" w:color="auto"/>
            <w:left w:val="none" w:sz="0" w:space="0" w:color="auto"/>
            <w:bottom w:val="none" w:sz="0" w:space="0" w:color="auto"/>
            <w:right w:val="none" w:sz="0" w:space="0" w:color="auto"/>
          </w:divBdr>
        </w:div>
        <w:div w:id="1779062243">
          <w:marLeft w:val="0"/>
          <w:marRight w:val="0"/>
          <w:marTop w:val="0"/>
          <w:marBottom w:val="0"/>
          <w:divBdr>
            <w:top w:val="none" w:sz="0" w:space="0" w:color="auto"/>
            <w:left w:val="none" w:sz="0" w:space="0" w:color="auto"/>
            <w:bottom w:val="none" w:sz="0" w:space="0" w:color="auto"/>
            <w:right w:val="none" w:sz="0" w:space="0" w:color="auto"/>
          </w:divBdr>
        </w:div>
        <w:div w:id="130366552">
          <w:marLeft w:val="0"/>
          <w:marRight w:val="0"/>
          <w:marTop w:val="0"/>
          <w:marBottom w:val="0"/>
          <w:divBdr>
            <w:top w:val="none" w:sz="0" w:space="0" w:color="auto"/>
            <w:left w:val="none" w:sz="0" w:space="0" w:color="auto"/>
            <w:bottom w:val="none" w:sz="0" w:space="0" w:color="auto"/>
            <w:right w:val="none" w:sz="0" w:space="0" w:color="auto"/>
          </w:divBdr>
        </w:div>
        <w:div w:id="667439801">
          <w:marLeft w:val="0"/>
          <w:marRight w:val="0"/>
          <w:marTop w:val="0"/>
          <w:marBottom w:val="0"/>
          <w:divBdr>
            <w:top w:val="none" w:sz="0" w:space="0" w:color="auto"/>
            <w:left w:val="none" w:sz="0" w:space="0" w:color="auto"/>
            <w:bottom w:val="none" w:sz="0" w:space="0" w:color="auto"/>
            <w:right w:val="none" w:sz="0" w:space="0" w:color="auto"/>
          </w:divBdr>
        </w:div>
        <w:div w:id="486018988">
          <w:marLeft w:val="0"/>
          <w:marRight w:val="0"/>
          <w:marTop w:val="0"/>
          <w:marBottom w:val="0"/>
          <w:divBdr>
            <w:top w:val="none" w:sz="0" w:space="0" w:color="auto"/>
            <w:left w:val="none" w:sz="0" w:space="0" w:color="auto"/>
            <w:bottom w:val="none" w:sz="0" w:space="0" w:color="auto"/>
            <w:right w:val="none" w:sz="0" w:space="0" w:color="auto"/>
          </w:divBdr>
        </w:div>
        <w:div w:id="1461915721">
          <w:marLeft w:val="0"/>
          <w:marRight w:val="0"/>
          <w:marTop w:val="0"/>
          <w:marBottom w:val="0"/>
          <w:divBdr>
            <w:top w:val="none" w:sz="0" w:space="0" w:color="auto"/>
            <w:left w:val="none" w:sz="0" w:space="0" w:color="auto"/>
            <w:bottom w:val="none" w:sz="0" w:space="0" w:color="auto"/>
            <w:right w:val="none" w:sz="0" w:space="0" w:color="auto"/>
          </w:divBdr>
        </w:div>
        <w:div w:id="1447383120">
          <w:marLeft w:val="0"/>
          <w:marRight w:val="0"/>
          <w:marTop w:val="0"/>
          <w:marBottom w:val="0"/>
          <w:divBdr>
            <w:top w:val="none" w:sz="0" w:space="0" w:color="auto"/>
            <w:left w:val="none" w:sz="0" w:space="0" w:color="auto"/>
            <w:bottom w:val="none" w:sz="0" w:space="0" w:color="auto"/>
            <w:right w:val="none" w:sz="0" w:space="0" w:color="auto"/>
          </w:divBdr>
        </w:div>
        <w:div w:id="730889113">
          <w:marLeft w:val="0"/>
          <w:marRight w:val="0"/>
          <w:marTop w:val="0"/>
          <w:marBottom w:val="0"/>
          <w:divBdr>
            <w:top w:val="none" w:sz="0" w:space="0" w:color="auto"/>
            <w:left w:val="none" w:sz="0" w:space="0" w:color="auto"/>
            <w:bottom w:val="none" w:sz="0" w:space="0" w:color="auto"/>
            <w:right w:val="none" w:sz="0" w:space="0" w:color="auto"/>
          </w:divBdr>
        </w:div>
        <w:div w:id="948701094">
          <w:marLeft w:val="0"/>
          <w:marRight w:val="0"/>
          <w:marTop w:val="0"/>
          <w:marBottom w:val="0"/>
          <w:divBdr>
            <w:top w:val="none" w:sz="0" w:space="0" w:color="auto"/>
            <w:left w:val="none" w:sz="0" w:space="0" w:color="auto"/>
            <w:bottom w:val="none" w:sz="0" w:space="0" w:color="auto"/>
            <w:right w:val="none" w:sz="0" w:space="0" w:color="auto"/>
          </w:divBdr>
        </w:div>
        <w:div w:id="2139713407">
          <w:marLeft w:val="0"/>
          <w:marRight w:val="0"/>
          <w:marTop w:val="0"/>
          <w:marBottom w:val="0"/>
          <w:divBdr>
            <w:top w:val="none" w:sz="0" w:space="0" w:color="auto"/>
            <w:left w:val="none" w:sz="0" w:space="0" w:color="auto"/>
            <w:bottom w:val="none" w:sz="0" w:space="0" w:color="auto"/>
            <w:right w:val="none" w:sz="0" w:space="0" w:color="auto"/>
          </w:divBdr>
        </w:div>
        <w:div w:id="286275542">
          <w:marLeft w:val="0"/>
          <w:marRight w:val="0"/>
          <w:marTop w:val="0"/>
          <w:marBottom w:val="0"/>
          <w:divBdr>
            <w:top w:val="none" w:sz="0" w:space="0" w:color="auto"/>
            <w:left w:val="none" w:sz="0" w:space="0" w:color="auto"/>
            <w:bottom w:val="none" w:sz="0" w:space="0" w:color="auto"/>
            <w:right w:val="none" w:sz="0" w:space="0" w:color="auto"/>
          </w:divBdr>
        </w:div>
        <w:div w:id="871383923">
          <w:marLeft w:val="0"/>
          <w:marRight w:val="0"/>
          <w:marTop w:val="0"/>
          <w:marBottom w:val="0"/>
          <w:divBdr>
            <w:top w:val="none" w:sz="0" w:space="0" w:color="auto"/>
            <w:left w:val="none" w:sz="0" w:space="0" w:color="auto"/>
            <w:bottom w:val="none" w:sz="0" w:space="0" w:color="auto"/>
            <w:right w:val="none" w:sz="0" w:space="0" w:color="auto"/>
          </w:divBdr>
        </w:div>
      </w:divsChild>
    </w:div>
    <w:div w:id="800684483">
      <w:bodyDiv w:val="1"/>
      <w:marLeft w:val="0"/>
      <w:marRight w:val="0"/>
      <w:marTop w:val="0"/>
      <w:marBottom w:val="0"/>
      <w:divBdr>
        <w:top w:val="none" w:sz="0" w:space="0" w:color="auto"/>
        <w:left w:val="none" w:sz="0" w:space="0" w:color="auto"/>
        <w:bottom w:val="none" w:sz="0" w:space="0" w:color="auto"/>
        <w:right w:val="none" w:sz="0" w:space="0" w:color="auto"/>
      </w:divBdr>
    </w:div>
    <w:div w:id="884365876">
      <w:bodyDiv w:val="1"/>
      <w:marLeft w:val="0"/>
      <w:marRight w:val="0"/>
      <w:marTop w:val="0"/>
      <w:marBottom w:val="0"/>
      <w:divBdr>
        <w:top w:val="none" w:sz="0" w:space="0" w:color="auto"/>
        <w:left w:val="none" w:sz="0" w:space="0" w:color="auto"/>
        <w:bottom w:val="none" w:sz="0" w:space="0" w:color="auto"/>
        <w:right w:val="none" w:sz="0" w:space="0" w:color="auto"/>
      </w:divBdr>
    </w:div>
    <w:div w:id="986665066">
      <w:bodyDiv w:val="1"/>
      <w:marLeft w:val="0"/>
      <w:marRight w:val="0"/>
      <w:marTop w:val="0"/>
      <w:marBottom w:val="0"/>
      <w:divBdr>
        <w:top w:val="none" w:sz="0" w:space="0" w:color="auto"/>
        <w:left w:val="none" w:sz="0" w:space="0" w:color="auto"/>
        <w:bottom w:val="none" w:sz="0" w:space="0" w:color="auto"/>
        <w:right w:val="none" w:sz="0" w:space="0" w:color="auto"/>
      </w:divBdr>
    </w:div>
    <w:div w:id="1034234500">
      <w:bodyDiv w:val="1"/>
      <w:marLeft w:val="0"/>
      <w:marRight w:val="0"/>
      <w:marTop w:val="0"/>
      <w:marBottom w:val="0"/>
      <w:divBdr>
        <w:top w:val="none" w:sz="0" w:space="0" w:color="auto"/>
        <w:left w:val="none" w:sz="0" w:space="0" w:color="auto"/>
        <w:bottom w:val="none" w:sz="0" w:space="0" w:color="auto"/>
        <w:right w:val="none" w:sz="0" w:space="0" w:color="auto"/>
      </w:divBdr>
      <w:divsChild>
        <w:div w:id="1498375090">
          <w:marLeft w:val="0"/>
          <w:marRight w:val="0"/>
          <w:marTop w:val="0"/>
          <w:marBottom w:val="0"/>
          <w:divBdr>
            <w:top w:val="none" w:sz="0" w:space="0" w:color="auto"/>
            <w:left w:val="none" w:sz="0" w:space="0" w:color="auto"/>
            <w:bottom w:val="none" w:sz="0" w:space="0" w:color="auto"/>
            <w:right w:val="none" w:sz="0" w:space="0" w:color="auto"/>
          </w:divBdr>
        </w:div>
      </w:divsChild>
    </w:div>
    <w:div w:id="1094663469">
      <w:bodyDiv w:val="1"/>
      <w:marLeft w:val="0"/>
      <w:marRight w:val="0"/>
      <w:marTop w:val="0"/>
      <w:marBottom w:val="0"/>
      <w:divBdr>
        <w:top w:val="none" w:sz="0" w:space="0" w:color="auto"/>
        <w:left w:val="none" w:sz="0" w:space="0" w:color="auto"/>
        <w:bottom w:val="none" w:sz="0" w:space="0" w:color="auto"/>
        <w:right w:val="none" w:sz="0" w:space="0" w:color="auto"/>
      </w:divBdr>
    </w:div>
    <w:div w:id="1109861539">
      <w:bodyDiv w:val="1"/>
      <w:marLeft w:val="0"/>
      <w:marRight w:val="0"/>
      <w:marTop w:val="0"/>
      <w:marBottom w:val="0"/>
      <w:divBdr>
        <w:top w:val="none" w:sz="0" w:space="0" w:color="auto"/>
        <w:left w:val="none" w:sz="0" w:space="0" w:color="auto"/>
        <w:bottom w:val="none" w:sz="0" w:space="0" w:color="auto"/>
        <w:right w:val="none" w:sz="0" w:space="0" w:color="auto"/>
      </w:divBdr>
      <w:divsChild>
        <w:div w:id="1804419395">
          <w:marLeft w:val="0"/>
          <w:marRight w:val="0"/>
          <w:marTop w:val="0"/>
          <w:marBottom w:val="0"/>
          <w:divBdr>
            <w:top w:val="none" w:sz="0" w:space="0" w:color="auto"/>
            <w:left w:val="none" w:sz="0" w:space="0" w:color="auto"/>
            <w:bottom w:val="none" w:sz="0" w:space="0" w:color="auto"/>
            <w:right w:val="none" w:sz="0" w:space="0" w:color="auto"/>
          </w:divBdr>
        </w:div>
      </w:divsChild>
    </w:div>
    <w:div w:id="1622494195">
      <w:bodyDiv w:val="1"/>
      <w:marLeft w:val="0"/>
      <w:marRight w:val="0"/>
      <w:marTop w:val="0"/>
      <w:marBottom w:val="0"/>
      <w:divBdr>
        <w:top w:val="none" w:sz="0" w:space="0" w:color="auto"/>
        <w:left w:val="none" w:sz="0" w:space="0" w:color="auto"/>
        <w:bottom w:val="none" w:sz="0" w:space="0" w:color="auto"/>
        <w:right w:val="none" w:sz="0" w:space="0" w:color="auto"/>
      </w:divBdr>
    </w:div>
    <w:div w:id="1689745878">
      <w:bodyDiv w:val="1"/>
      <w:marLeft w:val="0"/>
      <w:marRight w:val="0"/>
      <w:marTop w:val="0"/>
      <w:marBottom w:val="0"/>
      <w:divBdr>
        <w:top w:val="none" w:sz="0" w:space="0" w:color="auto"/>
        <w:left w:val="none" w:sz="0" w:space="0" w:color="auto"/>
        <w:bottom w:val="none" w:sz="0" w:space="0" w:color="auto"/>
        <w:right w:val="none" w:sz="0" w:space="0" w:color="auto"/>
      </w:divBdr>
    </w:div>
    <w:div w:id="1717008125">
      <w:bodyDiv w:val="1"/>
      <w:marLeft w:val="0"/>
      <w:marRight w:val="0"/>
      <w:marTop w:val="0"/>
      <w:marBottom w:val="0"/>
      <w:divBdr>
        <w:top w:val="none" w:sz="0" w:space="0" w:color="auto"/>
        <w:left w:val="none" w:sz="0" w:space="0" w:color="auto"/>
        <w:bottom w:val="none" w:sz="0" w:space="0" w:color="auto"/>
        <w:right w:val="none" w:sz="0" w:space="0" w:color="auto"/>
      </w:divBdr>
    </w:div>
    <w:div w:id="1739091108">
      <w:bodyDiv w:val="1"/>
      <w:marLeft w:val="0"/>
      <w:marRight w:val="0"/>
      <w:marTop w:val="0"/>
      <w:marBottom w:val="0"/>
      <w:divBdr>
        <w:top w:val="none" w:sz="0" w:space="0" w:color="auto"/>
        <w:left w:val="none" w:sz="0" w:space="0" w:color="auto"/>
        <w:bottom w:val="none" w:sz="0" w:space="0" w:color="auto"/>
        <w:right w:val="none" w:sz="0" w:space="0" w:color="auto"/>
      </w:divBdr>
    </w:div>
    <w:div w:id="1908224640">
      <w:bodyDiv w:val="1"/>
      <w:marLeft w:val="0"/>
      <w:marRight w:val="0"/>
      <w:marTop w:val="0"/>
      <w:marBottom w:val="0"/>
      <w:divBdr>
        <w:top w:val="none" w:sz="0" w:space="0" w:color="auto"/>
        <w:left w:val="none" w:sz="0" w:space="0" w:color="auto"/>
        <w:bottom w:val="none" w:sz="0" w:space="0" w:color="auto"/>
        <w:right w:val="none" w:sz="0" w:space="0" w:color="auto"/>
      </w:divBdr>
    </w:div>
    <w:div w:id="1972126759">
      <w:bodyDiv w:val="1"/>
      <w:marLeft w:val="0"/>
      <w:marRight w:val="0"/>
      <w:marTop w:val="0"/>
      <w:marBottom w:val="0"/>
      <w:divBdr>
        <w:top w:val="none" w:sz="0" w:space="0" w:color="auto"/>
        <w:left w:val="none" w:sz="0" w:space="0" w:color="auto"/>
        <w:bottom w:val="none" w:sz="0" w:space="0" w:color="auto"/>
        <w:right w:val="none" w:sz="0" w:space="0" w:color="auto"/>
      </w:divBdr>
    </w:div>
    <w:div w:id="1978485046">
      <w:bodyDiv w:val="1"/>
      <w:marLeft w:val="0"/>
      <w:marRight w:val="0"/>
      <w:marTop w:val="0"/>
      <w:marBottom w:val="0"/>
      <w:divBdr>
        <w:top w:val="none" w:sz="0" w:space="0" w:color="auto"/>
        <w:left w:val="none" w:sz="0" w:space="0" w:color="auto"/>
        <w:bottom w:val="none" w:sz="0" w:space="0" w:color="auto"/>
        <w:right w:val="none" w:sz="0" w:space="0" w:color="auto"/>
      </w:divBdr>
      <w:divsChild>
        <w:div w:id="1779134389">
          <w:marLeft w:val="0"/>
          <w:marRight w:val="0"/>
          <w:marTop w:val="0"/>
          <w:marBottom w:val="0"/>
          <w:divBdr>
            <w:top w:val="none" w:sz="0" w:space="0" w:color="auto"/>
            <w:left w:val="none" w:sz="0" w:space="0" w:color="auto"/>
            <w:bottom w:val="none" w:sz="0" w:space="0" w:color="auto"/>
            <w:right w:val="none" w:sz="0" w:space="0" w:color="auto"/>
          </w:divBdr>
        </w:div>
        <w:div w:id="552929277">
          <w:marLeft w:val="0"/>
          <w:marRight w:val="0"/>
          <w:marTop w:val="0"/>
          <w:marBottom w:val="0"/>
          <w:divBdr>
            <w:top w:val="none" w:sz="0" w:space="0" w:color="auto"/>
            <w:left w:val="none" w:sz="0" w:space="0" w:color="auto"/>
            <w:bottom w:val="none" w:sz="0" w:space="0" w:color="auto"/>
            <w:right w:val="none" w:sz="0" w:space="0" w:color="auto"/>
          </w:divBdr>
        </w:div>
      </w:divsChild>
    </w:div>
    <w:div w:id="2028864779">
      <w:bodyDiv w:val="1"/>
      <w:marLeft w:val="0"/>
      <w:marRight w:val="0"/>
      <w:marTop w:val="0"/>
      <w:marBottom w:val="0"/>
      <w:divBdr>
        <w:top w:val="none" w:sz="0" w:space="0" w:color="auto"/>
        <w:left w:val="none" w:sz="0" w:space="0" w:color="auto"/>
        <w:bottom w:val="none" w:sz="0" w:space="0" w:color="auto"/>
        <w:right w:val="none" w:sz="0" w:space="0" w:color="auto"/>
      </w:divBdr>
      <w:divsChild>
        <w:div w:id="2096784798">
          <w:marLeft w:val="0"/>
          <w:marRight w:val="0"/>
          <w:marTop w:val="0"/>
          <w:marBottom w:val="0"/>
          <w:divBdr>
            <w:top w:val="none" w:sz="0" w:space="0" w:color="auto"/>
            <w:left w:val="none" w:sz="0" w:space="0" w:color="auto"/>
            <w:bottom w:val="none" w:sz="0" w:space="0" w:color="auto"/>
            <w:right w:val="none" w:sz="0" w:space="0" w:color="auto"/>
          </w:divBdr>
        </w:div>
      </w:divsChild>
    </w:div>
    <w:div w:id="2044673395">
      <w:bodyDiv w:val="1"/>
      <w:marLeft w:val="0"/>
      <w:marRight w:val="0"/>
      <w:marTop w:val="0"/>
      <w:marBottom w:val="0"/>
      <w:divBdr>
        <w:top w:val="none" w:sz="0" w:space="0" w:color="auto"/>
        <w:left w:val="none" w:sz="0" w:space="0" w:color="auto"/>
        <w:bottom w:val="none" w:sz="0" w:space="0" w:color="auto"/>
        <w:right w:val="none" w:sz="0" w:space="0" w:color="auto"/>
      </w:divBdr>
      <w:divsChild>
        <w:div w:id="1686399727">
          <w:marLeft w:val="0"/>
          <w:marRight w:val="0"/>
          <w:marTop w:val="0"/>
          <w:marBottom w:val="0"/>
          <w:divBdr>
            <w:top w:val="none" w:sz="0" w:space="0" w:color="auto"/>
            <w:left w:val="none" w:sz="0" w:space="0" w:color="auto"/>
            <w:bottom w:val="none" w:sz="0" w:space="0" w:color="auto"/>
            <w:right w:val="none" w:sz="0" w:space="0" w:color="auto"/>
          </w:divBdr>
        </w:div>
        <w:div w:id="1994940867">
          <w:marLeft w:val="0"/>
          <w:marRight w:val="0"/>
          <w:marTop w:val="0"/>
          <w:marBottom w:val="0"/>
          <w:divBdr>
            <w:top w:val="none" w:sz="0" w:space="0" w:color="auto"/>
            <w:left w:val="none" w:sz="0" w:space="0" w:color="auto"/>
            <w:bottom w:val="none" w:sz="0" w:space="0" w:color="auto"/>
            <w:right w:val="none" w:sz="0" w:space="0" w:color="auto"/>
          </w:divBdr>
        </w:div>
        <w:div w:id="748649817">
          <w:marLeft w:val="0"/>
          <w:marRight w:val="0"/>
          <w:marTop w:val="0"/>
          <w:marBottom w:val="0"/>
          <w:divBdr>
            <w:top w:val="none" w:sz="0" w:space="0" w:color="auto"/>
            <w:left w:val="none" w:sz="0" w:space="0" w:color="auto"/>
            <w:bottom w:val="none" w:sz="0" w:space="0" w:color="auto"/>
            <w:right w:val="none" w:sz="0" w:space="0" w:color="auto"/>
          </w:divBdr>
        </w:div>
        <w:div w:id="1637447703">
          <w:marLeft w:val="0"/>
          <w:marRight w:val="0"/>
          <w:marTop w:val="0"/>
          <w:marBottom w:val="0"/>
          <w:divBdr>
            <w:top w:val="none" w:sz="0" w:space="0" w:color="auto"/>
            <w:left w:val="none" w:sz="0" w:space="0" w:color="auto"/>
            <w:bottom w:val="none" w:sz="0" w:space="0" w:color="auto"/>
            <w:right w:val="none" w:sz="0" w:space="0" w:color="auto"/>
          </w:divBdr>
        </w:div>
        <w:div w:id="904100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facs.org/quality-programs/trauma/ntdb/docpu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4634</Words>
  <Characters>26415</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c:creator>
  <cp:keywords/>
  <dc:description/>
  <cp:lastModifiedBy>Strecker,Joe</cp:lastModifiedBy>
  <cp:revision>3</cp:revision>
  <dcterms:created xsi:type="dcterms:W3CDTF">2018-12-21T01:10:00Z</dcterms:created>
  <dcterms:modified xsi:type="dcterms:W3CDTF">2018-12-21T19:57:00Z</dcterms:modified>
</cp:coreProperties>
</file>